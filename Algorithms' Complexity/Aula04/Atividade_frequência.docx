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862FE" w14:textId="34F723A7" w:rsidR="00321683" w:rsidRDefault="00321683" w:rsidP="00321683">
      <w:pPr>
        <w:jc w:val="both"/>
        <w:rPr>
          <w:ins w:id="0" w:author="Joao Vitor Andrioli de Souza" w:date="2021-03-25T21:26:00Z"/>
          <w:sz w:val="40"/>
          <w:szCs w:val="40"/>
        </w:rPr>
      </w:pPr>
      <w:ins w:id="1" w:author="Joao Vitor Andrioli de Souza" w:date="2021-03-25T21:26:00Z">
        <w:r>
          <w:rPr>
            <w:sz w:val="40"/>
            <w:szCs w:val="40"/>
          </w:rPr>
          <w:t>Nomes:</w:t>
        </w:r>
      </w:ins>
    </w:p>
    <w:p w14:paraId="081F85FA" w14:textId="31C38EB1" w:rsidR="00321683" w:rsidRDefault="00321683" w:rsidP="00321683">
      <w:pPr>
        <w:jc w:val="both"/>
        <w:rPr>
          <w:ins w:id="2" w:author="Joao Vitor Andrioli de Souza" w:date="2021-03-25T21:26:00Z"/>
          <w:sz w:val="40"/>
          <w:szCs w:val="40"/>
        </w:rPr>
      </w:pPr>
      <w:ins w:id="3" w:author="Joao Vitor Andrioli de Souza" w:date="2021-03-25T21:26:00Z">
        <w:r>
          <w:rPr>
            <w:sz w:val="40"/>
            <w:szCs w:val="40"/>
          </w:rPr>
          <w:t>João Vitor Andrioli de Souza</w:t>
        </w:r>
      </w:ins>
    </w:p>
    <w:p w14:paraId="3645F1CB" w14:textId="6AAB810A" w:rsidR="00321683" w:rsidRDefault="00321683" w:rsidP="00321683">
      <w:pPr>
        <w:jc w:val="both"/>
        <w:rPr>
          <w:ins w:id="4" w:author="Joao Vitor Andrioli de Souza" w:date="2021-03-25T21:26:00Z"/>
          <w:sz w:val="40"/>
          <w:szCs w:val="40"/>
        </w:rPr>
      </w:pPr>
      <w:ins w:id="5" w:author="Joao Vitor Andrioli de Souza" w:date="2021-03-25T21:26:00Z">
        <w:r>
          <w:rPr>
            <w:sz w:val="40"/>
            <w:szCs w:val="40"/>
          </w:rPr>
          <w:t>Gustavo Hammerschmidt</w:t>
        </w:r>
      </w:ins>
    </w:p>
    <w:p w14:paraId="631F9810" w14:textId="622599F5" w:rsidR="00321683" w:rsidRDefault="00321683" w:rsidP="00321683">
      <w:pPr>
        <w:jc w:val="both"/>
        <w:rPr>
          <w:ins w:id="6" w:author="Joao Vitor Andrioli de Souza" w:date="2021-03-25T21:26:00Z"/>
          <w:sz w:val="40"/>
          <w:szCs w:val="40"/>
        </w:rPr>
      </w:pPr>
      <w:ins w:id="7" w:author="Joao Vitor Andrioli de Souza" w:date="2021-03-25T21:26:00Z">
        <w:r>
          <w:rPr>
            <w:sz w:val="40"/>
            <w:szCs w:val="40"/>
          </w:rPr>
          <w:t>Eduardo Eiji Goto</w:t>
        </w:r>
      </w:ins>
    </w:p>
    <w:p w14:paraId="579046F6" w14:textId="19F0463F" w:rsidR="00321683" w:rsidRDefault="00321683">
      <w:pPr>
        <w:jc w:val="both"/>
        <w:rPr>
          <w:ins w:id="8" w:author="Joao Vitor Andrioli de Souza" w:date="2021-03-25T21:26:00Z"/>
          <w:sz w:val="40"/>
          <w:szCs w:val="40"/>
        </w:rPr>
        <w:pPrChange w:id="9" w:author="Joao Vitor Andrioli de Souza" w:date="2021-03-25T21:26:00Z">
          <w:pPr>
            <w:jc w:val="center"/>
          </w:pPr>
        </w:pPrChange>
      </w:pPr>
      <w:ins w:id="10" w:author="Joao Vitor Andrioli de Souza" w:date="2021-03-25T21:26:00Z">
        <w:r>
          <w:rPr>
            <w:sz w:val="40"/>
            <w:szCs w:val="40"/>
          </w:rPr>
          <w:t>Felipe Vieira da Silva</w:t>
        </w:r>
      </w:ins>
    </w:p>
    <w:p w14:paraId="6820E1D2" w14:textId="77777777" w:rsidR="00344DCC" w:rsidRDefault="00344DCC" w:rsidP="00495C2B">
      <w:pPr>
        <w:jc w:val="center"/>
        <w:rPr>
          <w:ins w:id="11" w:author="Gustavo" w:date="2021-03-25T21:57:00Z"/>
          <w:sz w:val="40"/>
          <w:szCs w:val="40"/>
        </w:rPr>
      </w:pPr>
    </w:p>
    <w:p w14:paraId="48FE8E42" w14:textId="6B138D4E" w:rsidR="00495C2B" w:rsidRPr="00344DCC" w:rsidRDefault="00495C2B" w:rsidP="00495C2B">
      <w:pPr>
        <w:jc w:val="center"/>
        <w:rPr>
          <w:ins w:id="12" w:author="Gustavo" w:date="2021-03-25T21:17:00Z"/>
          <w:sz w:val="52"/>
          <w:szCs w:val="52"/>
          <w:rPrChange w:id="13" w:author="Gustavo" w:date="2021-03-25T21:57:00Z">
            <w:rPr>
              <w:ins w:id="14" w:author="Gustavo" w:date="2021-03-25T21:17:00Z"/>
              <w:sz w:val="40"/>
              <w:szCs w:val="40"/>
            </w:rPr>
          </w:rPrChange>
        </w:rPr>
      </w:pPr>
      <w:r w:rsidRPr="00344DCC">
        <w:rPr>
          <w:sz w:val="52"/>
          <w:szCs w:val="52"/>
          <w:rPrChange w:id="15" w:author="Gustavo" w:date="2021-03-25T21:57:00Z">
            <w:rPr>
              <w:sz w:val="40"/>
              <w:szCs w:val="40"/>
            </w:rPr>
          </w:rPrChange>
        </w:rPr>
        <w:t>Exercícios Indução</w:t>
      </w:r>
    </w:p>
    <w:p w14:paraId="40022AF6" w14:textId="2E36F168" w:rsidR="00495C2B" w:rsidRDefault="00495C2B" w:rsidP="00495C2B">
      <w:pPr>
        <w:rPr>
          <w:ins w:id="16" w:author="Gustavo" w:date="2021-03-25T21:17:00Z"/>
          <w:sz w:val="40"/>
          <w:szCs w:val="40"/>
        </w:rPr>
      </w:pPr>
    </w:p>
    <w:p w14:paraId="0CD7E95E" w14:textId="72E63A36" w:rsidR="00495C2B" w:rsidRDefault="00312735" w:rsidP="00495C2B">
      <w:pPr>
        <w:rPr>
          <w:ins w:id="17" w:author="Gustavo" w:date="2021-03-25T21:17:00Z"/>
          <w:sz w:val="40"/>
          <w:szCs w:val="40"/>
          <w:u w:val="single"/>
        </w:rPr>
      </w:pPr>
      <w:ins w:id="18" w:author="Gustavo" w:date="2021-03-25T21:17:00Z">
        <w:r>
          <w:rPr>
            <w:sz w:val="40"/>
            <w:szCs w:val="40"/>
            <w:u w:val="single"/>
          </w:rPr>
          <w:t>Ex.1:</w:t>
        </w:r>
      </w:ins>
    </w:p>
    <w:p w14:paraId="055424BA" w14:textId="20102806" w:rsidR="00312735" w:rsidRDefault="00312735" w:rsidP="00495C2B">
      <w:pPr>
        <w:rPr>
          <w:ins w:id="19" w:author="Gustavo" w:date="2021-03-25T21:56:00Z"/>
          <w:sz w:val="40"/>
          <w:szCs w:val="40"/>
          <w:u w:val="single"/>
        </w:rPr>
      </w:pPr>
      <w:ins w:id="20" w:author="Gustavo" w:date="2021-03-25T21:20:00Z">
        <w:r>
          <w:rPr>
            <w:noProof/>
            <w:sz w:val="40"/>
            <w:szCs w:val="40"/>
            <w:u w:val="single"/>
          </w:rPr>
          <w:drawing>
            <wp:inline distT="0" distB="0" distL="0" distR="0" wp14:anchorId="362B2AF6" wp14:editId="0A7B51D2">
              <wp:extent cx="5394960" cy="3642360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3642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6DC288D" w14:textId="56CBFF72" w:rsidR="00344DCC" w:rsidRDefault="00344DCC" w:rsidP="00495C2B">
      <w:pPr>
        <w:rPr>
          <w:ins w:id="21" w:author="Gustavo" w:date="2021-03-25T21:17:00Z"/>
          <w:sz w:val="40"/>
          <w:szCs w:val="40"/>
          <w:u w:val="single"/>
        </w:rPr>
      </w:pPr>
      <w:ins w:id="22" w:author="Gustavo" w:date="2021-03-25T21:57:00Z">
        <w:r>
          <w:rPr>
            <w:noProof/>
            <w:sz w:val="40"/>
            <w:szCs w:val="40"/>
            <w:u w:val="single"/>
          </w:rPr>
          <w:lastRenderedPageBreak/>
          <w:drawing>
            <wp:inline distT="0" distB="0" distL="0" distR="0" wp14:anchorId="1663C6CE" wp14:editId="67AC447B">
              <wp:extent cx="4602480" cy="2971800"/>
              <wp:effectExtent l="0" t="0" r="762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02480" cy="297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5B8317C" w14:textId="77777777" w:rsidR="00344DCC" w:rsidRDefault="00344DCC" w:rsidP="00495C2B">
      <w:pPr>
        <w:rPr>
          <w:ins w:id="23" w:author="Gustavo" w:date="2021-03-25T21:57:00Z"/>
          <w:sz w:val="40"/>
          <w:szCs w:val="40"/>
          <w:u w:val="single"/>
        </w:rPr>
      </w:pPr>
    </w:p>
    <w:p w14:paraId="6AB10C40" w14:textId="50841220" w:rsidR="00312735" w:rsidRDefault="00312735" w:rsidP="00495C2B">
      <w:pPr>
        <w:rPr>
          <w:ins w:id="24" w:author="Gustavo" w:date="2021-03-25T21:17:00Z"/>
          <w:sz w:val="40"/>
          <w:szCs w:val="40"/>
          <w:u w:val="single"/>
        </w:rPr>
      </w:pPr>
      <w:ins w:id="25" w:author="Gustavo" w:date="2021-03-25T21:17:00Z">
        <w:r>
          <w:rPr>
            <w:sz w:val="40"/>
            <w:szCs w:val="40"/>
            <w:u w:val="single"/>
          </w:rPr>
          <w:t>Ex.2:</w:t>
        </w:r>
      </w:ins>
    </w:p>
    <w:p w14:paraId="7D7F1421" w14:textId="378B39C3" w:rsidR="00312735" w:rsidRDefault="00312735" w:rsidP="00495C2B">
      <w:pPr>
        <w:rPr>
          <w:ins w:id="26" w:author="Gustavo" w:date="2021-03-25T21:17:00Z"/>
          <w:sz w:val="40"/>
          <w:szCs w:val="40"/>
          <w:u w:val="single"/>
        </w:rPr>
      </w:pPr>
      <w:ins w:id="27" w:author="Gustavo" w:date="2021-03-25T21:20:00Z">
        <w:r>
          <w:rPr>
            <w:noProof/>
            <w:sz w:val="40"/>
            <w:szCs w:val="40"/>
            <w:u w:val="single"/>
          </w:rPr>
          <w:drawing>
            <wp:inline distT="0" distB="0" distL="0" distR="0" wp14:anchorId="671D88FA" wp14:editId="277E68E7">
              <wp:extent cx="5394960" cy="3238500"/>
              <wp:effectExtent l="0" t="0" r="0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323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1730ABF" w14:textId="77777777" w:rsidR="00DC2F53" w:rsidRPr="00344DCC" w:rsidRDefault="00DC2F53" w:rsidP="00DC2F53">
      <w:pPr>
        <w:rPr>
          <w:ins w:id="28" w:author="Joao Vitor Andrioli de Souza" w:date="2021-03-25T21:36:00Z"/>
          <w:color w:val="FF0000"/>
          <w:sz w:val="28"/>
          <w:szCs w:val="28"/>
          <w:rPrChange w:id="29" w:author="Gustavo" w:date="2021-03-25T21:57:00Z">
            <w:rPr>
              <w:ins w:id="30" w:author="Joao Vitor Andrioli de Souza" w:date="2021-03-25T21:36:00Z"/>
              <w:sz w:val="40"/>
              <w:szCs w:val="40"/>
              <w:u w:val="single"/>
            </w:rPr>
          </w:rPrChange>
        </w:rPr>
      </w:pPr>
      <w:ins w:id="31" w:author="Joao Vitor Andrioli de Souza" w:date="2021-03-25T21:36:00Z">
        <w:r w:rsidRPr="00344DCC">
          <w:rPr>
            <w:color w:val="FF0000"/>
            <w:sz w:val="28"/>
            <w:szCs w:val="28"/>
            <w:rPrChange w:id="32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Passo base: se n = 1, então 2n - 1 = 1 e </w:t>
        </w:r>
      </w:ins>
    </w:p>
    <w:p w14:paraId="25701456" w14:textId="77777777" w:rsidR="00DC2F53" w:rsidRPr="00344DCC" w:rsidRDefault="00DC2F53" w:rsidP="00DC2F53">
      <w:pPr>
        <w:rPr>
          <w:ins w:id="33" w:author="Joao Vitor Andrioli de Souza" w:date="2021-03-25T21:36:00Z"/>
          <w:color w:val="FF0000"/>
          <w:sz w:val="28"/>
          <w:szCs w:val="28"/>
          <w:rPrChange w:id="34" w:author="Gustavo" w:date="2021-03-25T21:57:00Z">
            <w:rPr>
              <w:ins w:id="35" w:author="Joao Vitor Andrioli de Souza" w:date="2021-03-25T21:36:00Z"/>
              <w:sz w:val="40"/>
              <w:szCs w:val="40"/>
              <w:u w:val="single"/>
            </w:rPr>
          </w:rPrChange>
        </w:rPr>
      </w:pPr>
      <w:ins w:id="36" w:author="Joao Vitor Andrioli de Souza" w:date="2021-03-25T21:36:00Z">
        <w:r w:rsidRPr="00344DCC">
          <w:rPr>
            <w:color w:val="FF0000"/>
            <w:sz w:val="28"/>
            <w:szCs w:val="28"/>
            <w:rPrChange w:id="37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        n^2 =&gt; 1^2 =&gt; 1. O passo é VERDADEIRO</w:t>
        </w:r>
      </w:ins>
    </w:p>
    <w:p w14:paraId="57C8DDA4" w14:textId="77777777" w:rsidR="00DC2F53" w:rsidRPr="00344DCC" w:rsidRDefault="00DC2F53" w:rsidP="00DC2F53">
      <w:pPr>
        <w:rPr>
          <w:ins w:id="38" w:author="Joao Vitor Andrioli de Souza" w:date="2021-03-25T21:36:00Z"/>
          <w:color w:val="FF0000"/>
          <w:sz w:val="28"/>
          <w:szCs w:val="28"/>
          <w:rPrChange w:id="39" w:author="Gustavo" w:date="2021-03-25T21:57:00Z">
            <w:rPr>
              <w:ins w:id="40" w:author="Joao Vitor Andrioli de Souza" w:date="2021-03-25T21:36:00Z"/>
              <w:sz w:val="40"/>
              <w:szCs w:val="40"/>
              <w:u w:val="single"/>
            </w:rPr>
          </w:rPrChange>
        </w:rPr>
      </w:pPr>
    </w:p>
    <w:p w14:paraId="4FEBB179" w14:textId="77777777" w:rsidR="00DC2F53" w:rsidRPr="00344DCC" w:rsidRDefault="00DC2F53" w:rsidP="00DC2F53">
      <w:pPr>
        <w:rPr>
          <w:ins w:id="41" w:author="Joao Vitor Andrioli de Souza" w:date="2021-03-25T21:36:00Z"/>
          <w:color w:val="FF0000"/>
          <w:sz w:val="28"/>
          <w:szCs w:val="28"/>
          <w:rPrChange w:id="42" w:author="Gustavo" w:date="2021-03-25T21:57:00Z">
            <w:rPr>
              <w:ins w:id="43" w:author="Joao Vitor Andrioli de Souza" w:date="2021-03-25T21:36:00Z"/>
              <w:sz w:val="40"/>
              <w:szCs w:val="40"/>
              <w:u w:val="single"/>
            </w:rPr>
          </w:rPrChange>
        </w:rPr>
      </w:pPr>
      <w:ins w:id="44" w:author="Joao Vitor Andrioli de Souza" w:date="2021-03-25T21:36:00Z">
        <w:r w:rsidRPr="00344DCC">
          <w:rPr>
            <w:color w:val="FF0000"/>
            <w:sz w:val="28"/>
            <w:szCs w:val="28"/>
            <w:rPrChange w:id="45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Passo </w:t>
        </w:r>
        <w:proofErr w:type="spellStart"/>
        <w:r w:rsidRPr="00344DCC">
          <w:rPr>
            <w:color w:val="FF0000"/>
            <w:sz w:val="28"/>
            <w:szCs w:val="28"/>
            <w:rPrChange w:id="46" w:author="Gustavo" w:date="2021-03-25T21:57:00Z">
              <w:rPr>
                <w:sz w:val="40"/>
                <w:szCs w:val="40"/>
                <w:u w:val="single"/>
              </w:rPr>
            </w:rPrChange>
          </w:rPr>
          <w:t>indutivo:se</w:t>
        </w:r>
        <w:proofErr w:type="spellEnd"/>
        <w:r w:rsidRPr="00344DCC">
          <w:rPr>
            <w:color w:val="FF0000"/>
            <w:sz w:val="28"/>
            <w:szCs w:val="28"/>
            <w:rPrChange w:id="47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 a fórmula é verdadeira para n = k, k ≥ 1</w:t>
        </w:r>
      </w:ins>
    </w:p>
    <w:p w14:paraId="20044115" w14:textId="77777777" w:rsidR="00DC2F53" w:rsidRPr="00344DCC" w:rsidRDefault="00DC2F53" w:rsidP="00DC2F53">
      <w:pPr>
        <w:rPr>
          <w:ins w:id="48" w:author="Joao Vitor Andrioli de Souza" w:date="2021-03-25T21:36:00Z"/>
          <w:color w:val="FF0000"/>
          <w:sz w:val="28"/>
          <w:szCs w:val="28"/>
          <w:rPrChange w:id="49" w:author="Gustavo" w:date="2021-03-25T21:57:00Z">
            <w:rPr>
              <w:ins w:id="50" w:author="Joao Vitor Andrioli de Souza" w:date="2021-03-25T21:36:00Z"/>
              <w:sz w:val="40"/>
              <w:szCs w:val="40"/>
              <w:u w:val="single"/>
            </w:rPr>
          </w:rPrChange>
        </w:rPr>
      </w:pPr>
      <w:ins w:id="51" w:author="Joao Vitor Andrioli de Souza" w:date="2021-03-25T21:36:00Z">
        <w:r w:rsidRPr="00344DCC">
          <w:rPr>
            <w:color w:val="FF0000"/>
            <w:sz w:val="28"/>
            <w:szCs w:val="28"/>
            <w:rPrChange w:id="52" w:author="Gustavo" w:date="2021-03-25T21:57:00Z">
              <w:rPr>
                <w:sz w:val="40"/>
                <w:szCs w:val="40"/>
                <w:u w:val="single"/>
              </w:rPr>
            </w:rPrChange>
          </w:rPr>
          <w:lastRenderedPageBreak/>
          <w:t>então deve ser verdadeira para n = k + 1</w:t>
        </w:r>
      </w:ins>
    </w:p>
    <w:p w14:paraId="5E41791A" w14:textId="77777777" w:rsidR="00DC2F53" w:rsidRPr="00344DCC" w:rsidRDefault="00DC2F53" w:rsidP="00DC2F53">
      <w:pPr>
        <w:rPr>
          <w:ins w:id="53" w:author="Joao Vitor Andrioli de Souza" w:date="2021-03-25T21:36:00Z"/>
          <w:color w:val="FF0000"/>
          <w:sz w:val="28"/>
          <w:szCs w:val="28"/>
          <w:rPrChange w:id="54" w:author="Gustavo" w:date="2021-03-25T21:57:00Z">
            <w:rPr>
              <w:ins w:id="55" w:author="Joao Vitor Andrioli de Souza" w:date="2021-03-25T21:36:00Z"/>
              <w:sz w:val="40"/>
              <w:szCs w:val="40"/>
              <w:u w:val="single"/>
            </w:rPr>
          </w:rPrChange>
        </w:rPr>
      </w:pPr>
    </w:p>
    <w:p w14:paraId="10CFB650" w14:textId="77777777" w:rsidR="00DC2F53" w:rsidRPr="00344DCC" w:rsidRDefault="00DC2F53" w:rsidP="00DC2F53">
      <w:pPr>
        <w:rPr>
          <w:ins w:id="56" w:author="Joao Vitor Andrioli de Souza" w:date="2021-03-25T21:36:00Z"/>
          <w:color w:val="FF0000"/>
          <w:sz w:val="28"/>
          <w:szCs w:val="28"/>
          <w:lang w:val="en-US"/>
          <w:rPrChange w:id="57" w:author="Gustavo" w:date="2021-03-25T21:57:00Z">
            <w:rPr>
              <w:ins w:id="58" w:author="Joao Vitor Andrioli de Souza" w:date="2021-03-25T21:36:00Z"/>
              <w:sz w:val="40"/>
              <w:szCs w:val="40"/>
              <w:u w:val="single"/>
            </w:rPr>
          </w:rPrChange>
        </w:rPr>
      </w:pPr>
      <w:ins w:id="59" w:author="Joao Vitor Andrioli de Souza" w:date="2021-03-25T21:36:00Z">
        <w:r w:rsidRPr="00344DCC">
          <w:rPr>
            <w:color w:val="FF0000"/>
            <w:sz w:val="28"/>
            <w:szCs w:val="28"/>
            <w:lang w:val="en-US"/>
            <w:rPrChange w:id="60" w:author="Gustavo" w:date="2021-03-25T21:57:00Z">
              <w:rPr>
                <w:sz w:val="40"/>
                <w:szCs w:val="40"/>
                <w:u w:val="single"/>
              </w:rPr>
            </w:rPrChange>
          </w:rPr>
          <w:t>1 + 3 + 5 + ... + (2k - 1) + (2k + 1) = k^2 + 2k + 1</w:t>
        </w:r>
      </w:ins>
    </w:p>
    <w:p w14:paraId="0B91C2B4" w14:textId="77777777" w:rsidR="00DC2F53" w:rsidRPr="00344DCC" w:rsidRDefault="00DC2F53" w:rsidP="00DC2F53">
      <w:pPr>
        <w:rPr>
          <w:ins w:id="61" w:author="Joao Vitor Andrioli de Souza" w:date="2021-03-25T21:36:00Z"/>
          <w:color w:val="FF0000"/>
          <w:sz w:val="28"/>
          <w:szCs w:val="28"/>
          <w:rPrChange w:id="62" w:author="Gustavo" w:date="2021-03-25T21:57:00Z">
            <w:rPr>
              <w:ins w:id="63" w:author="Joao Vitor Andrioli de Souza" w:date="2021-03-25T21:36:00Z"/>
              <w:sz w:val="40"/>
              <w:szCs w:val="40"/>
              <w:u w:val="single"/>
            </w:rPr>
          </w:rPrChange>
        </w:rPr>
      </w:pPr>
      <w:ins w:id="64" w:author="Joao Vitor Andrioli de Souza" w:date="2021-03-25T21:36:00Z">
        <w:r w:rsidRPr="00344DCC">
          <w:rPr>
            <w:color w:val="FF0000"/>
            <w:sz w:val="28"/>
            <w:szCs w:val="28"/>
            <w:lang w:val="en-US"/>
            <w:rPrChange w:id="65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                      </w:t>
        </w:r>
        <w:r w:rsidRPr="00344DCC">
          <w:rPr>
            <w:color w:val="FF0000"/>
            <w:sz w:val="28"/>
            <w:szCs w:val="28"/>
            <w:rPrChange w:id="66" w:author="Gustavo" w:date="2021-03-25T21:57:00Z">
              <w:rPr>
                <w:sz w:val="40"/>
                <w:szCs w:val="40"/>
                <w:u w:val="single"/>
              </w:rPr>
            </w:rPrChange>
          </w:rPr>
          <w:t>= k(k + 2) + 1</w:t>
        </w:r>
      </w:ins>
    </w:p>
    <w:p w14:paraId="71E72A3C" w14:textId="77777777" w:rsidR="00DC2F53" w:rsidRPr="00344DCC" w:rsidRDefault="00DC2F53" w:rsidP="00DC2F53">
      <w:pPr>
        <w:rPr>
          <w:ins w:id="67" w:author="Joao Vitor Andrioli de Souza" w:date="2021-03-25T21:36:00Z"/>
          <w:color w:val="FF0000"/>
          <w:sz w:val="28"/>
          <w:szCs w:val="28"/>
          <w:rPrChange w:id="68" w:author="Gustavo" w:date="2021-03-25T21:57:00Z">
            <w:rPr>
              <w:ins w:id="69" w:author="Joao Vitor Andrioli de Souza" w:date="2021-03-25T21:36:00Z"/>
              <w:sz w:val="40"/>
              <w:szCs w:val="40"/>
              <w:u w:val="single"/>
            </w:rPr>
          </w:rPrChange>
        </w:rPr>
      </w:pPr>
    </w:p>
    <w:p w14:paraId="4C4C3E80" w14:textId="77777777" w:rsidR="00DC2F53" w:rsidRPr="00344DCC" w:rsidRDefault="00DC2F53" w:rsidP="00DC2F53">
      <w:pPr>
        <w:rPr>
          <w:ins w:id="70" w:author="Joao Vitor Andrioli de Souza" w:date="2021-03-25T21:36:00Z"/>
          <w:color w:val="FF0000"/>
          <w:sz w:val="28"/>
          <w:szCs w:val="28"/>
          <w:rPrChange w:id="71" w:author="Gustavo" w:date="2021-03-25T21:57:00Z">
            <w:rPr>
              <w:ins w:id="72" w:author="Joao Vitor Andrioli de Souza" w:date="2021-03-25T21:36:00Z"/>
              <w:sz w:val="40"/>
              <w:szCs w:val="40"/>
              <w:u w:val="single"/>
            </w:rPr>
          </w:rPrChange>
        </w:rPr>
      </w:pPr>
      <w:ins w:id="73" w:author="Joao Vitor Andrioli de Souza" w:date="2021-03-25T21:36:00Z">
        <w:r w:rsidRPr="00344DCC">
          <w:rPr>
            <w:color w:val="FF0000"/>
            <w:sz w:val="28"/>
            <w:szCs w:val="28"/>
            <w:rPrChange w:id="74" w:author="Gustavo" w:date="2021-03-25T21:57:00Z">
              <w:rPr>
                <w:sz w:val="40"/>
                <w:szCs w:val="40"/>
                <w:u w:val="single"/>
              </w:rPr>
            </w:rPrChange>
          </w:rPr>
          <w:t>1      + (2k + 1) +</w:t>
        </w:r>
      </w:ins>
    </w:p>
    <w:p w14:paraId="24069456" w14:textId="77777777" w:rsidR="00DC2F53" w:rsidRPr="00344DCC" w:rsidRDefault="00DC2F53" w:rsidP="00DC2F53">
      <w:pPr>
        <w:rPr>
          <w:ins w:id="75" w:author="Joao Vitor Andrioli de Souza" w:date="2021-03-25T21:36:00Z"/>
          <w:color w:val="FF0000"/>
          <w:sz w:val="28"/>
          <w:szCs w:val="28"/>
          <w:rPrChange w:id="76" w:author="Gustavo" w:date="2021-03-25T21:57:00Z">
            <w:rPr>
              <w:ins w:id="77" w:author="Joao Vitor Andrioli de Souza" w:date="2021-03-25T21:36:00Z"/>
              <w:sz w:val="40"/>
              <w:szCs w:val="40"/>
              <w:u w:val="single"/>
            </w:rPr>
          </w:rPrChange>
        </w:rPr>
      </w:pPr>
      <w:ins w:id="78" w:author="Joao Vitor Andrioli de Souza" w:date="2021-03-25T21:36:00Z">
        <w:r w:rsidRPr="00344DCC">
          <w:rPr>
            <w:color w:val="FF0000"/>
            <w:sz w:val="28"/>
            <w:szCs w:val="28"/>
            <w:rPrChange w:id="79" w:author="Gustavo" w:date="2021-03-25T21:57:00Z">
              <w:rPr>
                <w:sz w:val="40"/>
                <w:szCs w:val="40"/>
                <w:u w:val="single"/>
              </w:rPr>
            </w:rPrChange>
          </w:rPr>
          <w:t>3      + (2k - 1) +</w:t>
        </w:r>
      </w:ins>
    </w:p>
    <w:p w14:paraId="2B7566EF" w14:textId="77777777" w:rsidR="00DC2F53" w:rsidRPr="00344DCC" w:rsidRDefault="00DC2F53" w:rsidP="00DC2F53">
      <w:pPr>
        <w:rPr>
          <w:ins w:id="80" w:author="Joao Vitor Andrioli de Souza" w:date="2021-03-25T21:36:00Z"/>
          <w:color w:val="FF0000"/>
          <w:sz w:val="28"/>
          <w:szCs w:val="28"/>
          <w:rPrChange w:id="81" w:author="Gustavo" w:date="2021-03-25T21:57:00Z">
            <w:rPr>
              <w:ins w:id="82" w:author="Joao Vitor Andrioli de Souza" w:date="2021-03-25T21:36:00Z"/>
              <w:sz w:val="40"/>
              <w:szCs w:val="40"/>
              <w:u w:val="single"/>
            </w:rPr>
          </w:rPrChange>
        </w:rPr>
      </w:pPr>
      <w:ins w:id="83" w:author="Joao Vitor Andrioli de Souza" w:date="2021-03-25T21:36:00Z">
        <w:r w:rsidRPr="00344DCC">
          <w:rPr>
            <w:color w:val="FF0000"/>
            <w:sz w:val="28"/>
            <w:szCs w:val="28"/>
            <w:rPrChange w:id="84" w:author="Gustavo" w:date="2021-03-25T21:57:00Z">
              <w:rPr>
                <w:sz w:val="40"/>
                <w:szCs w:val="40"/>
                <w:u w:val="single"/>
              </w:rPr>
            </w:rPrChange>
          </w:rPr>
          <w:t>(2k - 1) + 3 +</w:t>
        </w:r>
      </w:ins>
    </w:p>
    <w:p w14:paraId="51FAA16F" w14:textId="77777777" w:rsidR="00DC2F53" w:rsidRPr="00344DCC" w:rsidRDefault="00DC2F53" w:rsidP="00DC2F53">
      <w:pPr>
        <w:rPr>
          <w:ins w:id="85" w:author="Joao Vitor Andrioli de Souza" w:date="2021-03-25T21:36:00Z"/>
          <w:color w:val="FF0000"/>
          <w:sz w:val="28"/>
          <w:szCs w:val="28"/>
          <w:rPrChange w:id="86" w:author="Gustavo" w:date="2021-03-25T21:57:00Z">
            <w:rPr>
              <w:ins w:id="87" w:author="Joao Vitor Andrioli de Souza" w:date="2021-03-25T21:36:00Z"/>
              <w:sz w:val="40"/>
              <w:szCs w:val="40"/>
              <w:u w:val="single"/>
            </w:rPr>
          </w:rPrChange>
        </w:rPr>
      </w:pPr>
      <w:ins w:id="88" w:author="Joao Vitor Andrioli de Souza" w:date="2021-03-25T21:36:00Z">
        <w:r w:rsidRPr="00344DCC">
          <w:rPr>
            <w:color w:val="FF0000"/>
            <w:sz w:val="28"/>
            <w:szCs w:val="28"/>
            <w:rPrChange w:id="89" w:author="Gustavo" w:date="2021-03-25T21:57:00Z">
              <w:rPr>
                <w:sz w:val="40"/>
                <w:szCs w:val="40"/>
                <w:u w:val="single"/>
              </w:rPr>
            </w:rPrChange>
          </w:rPr>
          <w:t>(2k + 1) + 1</w:t>
        </w:r>
      </w:ins>
    </w:p>
    <w:p w14:paraId="17100B86" w14:textId="77777777" w:rsidR="00DC2F53" w:rsidRPr="00344DCC" w:rsidRDefault="00DC2F53" w:rsidP="00DC2F53">
      <w:pPr>
        <w:rPr>
          <w:ins w:id="90" w:author="Joao Vitor Andrioli de Souza" w:date="2021-03-25T21:36:00Z"/>
          <w:color w:val="FF0000"/>
          <w:sz w:val="28"/>
          <w:szCs w:val="28"/>
          <w:rPrChange w:id="91" w:author="Gustavo" w:date="2021-03-25T21:57:00Z">
            <w:rPr>
              <w:ins w:id="92" w:author="Joao Vitor Andrioli de Souza" w:date="2021-03-25T21:36:00Z"/>
              <w:sz w:val="40"/>
              <w:szCs w:val="40"/>
              <w:u w:val="single"/>
            </w:rPr>
          </w:rPrChange>
        </w:rPr>
      </w:pPr>
    </w:p>
    <w:p w14:paraId="5D96D23E" w14:textId="77777777" w:rsidR="00DC2F53" w:rsidRPr="00344DCC" w:rsidRDefault="00DC2F53" w:rsidP="00DC2F53">
      <w:pPr>
        <w:rPr>
          <w:ins w:id="93" w:author="Joao Vitor Andrioli de Souza" w:date="2021-03-25T21:36:00Z"/>
          <w:color w:val="FF0000"/>
          <w:sz w:val="28"/>
          <w:szCs w:val="28"/>
          <w:rPrChange w:id="94" w:author="Gustavo" w:date="2021-03-25T21:57:00Z">
            <w:rPr>
              <w:ins w:id="95" w:author="Joao Vitor Andrioli de Souza" w:date="2021-03-25T21:36:00Z"/>
              <w:sz w:val="40"/>
              <w:szCs w:val="40"/>
              <w:u w:val="single"/>
            </w:rPr>
          </w:rPrChange>
        </w:rPr>
      </w:pPr>
      <w:ins w:id="96" w:author="Joao Vitor Andrioli de Souza" w:date="2021-03-25T21:36:00Z">
        <w:r w:rsidRPr="00344DCC">
          <w:rPr>
            <w:color w:val="FF0000"/>
            <w:sz w:val="28"/>
            <w:szCs w:val="28"/>
            <w:rPrChange w:id="97" w:author="Gustavo" w:date="2021-03-25T21:57:00Z">
              <w:rPr>
                <w:sz w:val="40"/>
                <w:szCs w:val="40"/>
                <w:u w:val="single"/>
              </w:rPr>
            </w:rPrChange>
          </w:rPr>
          <w:t>Questão:</w:t>
        </w:r>
      </w:ins>
    </w:p>
    <w:p w14:paraId="7E0C880F" w14:textId="77777777" w:rsidR="00DC2F53" w:rsidRPr="00344DCC" w:rsidRDefault="00DC2F53" w:rsidP="00DC2F53">
      <w:pPr>
        <w:rPr>
          <w:ins w:id="98" w:author="Joao Vitor Andrioli de Souza" w:date="2021-03-25T21:36:00Z"/>
          <w:color w:val="FF0000"/>
          <w:sz w:val="28"/>
          <w:szCs w:val="28"/>
          <w:rPrChange w:id="99" w:author="Gustavo" w:date="2021-03-25T21:57:00Z">
            <w:rPr>
              <w:ins w:id="100" w:author="Joao Vitor Andrioli de Souza" w:date="2021-03-25T21:36:00Z"/>
              <w:sz w:val="40"/>
              <w:szCs w:val="40"/>
              <w:u w:val="single"/>
            </w:rPr>
          </w:rPrChange>
        </w:rPr>
      </w:pPr>
      <w:ins w:id="101" w:author="Joao Vitor Andrioli de Souza" w:date="2021-03-25T21:36:00Z">
        <w:r w:rsidRPr="00344DCC">
          <w:rPr>
            <w:color w:val="FF0000"/>
            <w:sz w:val="28"/>
            <w:szCs w:val="28"/>
            <w:rPrChange w:id="102" w:author="Gustavo" w:date="2021-03-25T21:57:00Z">
              <w:rPr>
                <w:sz w:val="40"/>
                <w:szCs w:val="40"/>
                <w:u w:val="single"/>
              </w:rPr>
            </w:rPrChange>
          </w:rPr>
          <w:t>1 + (2k + 1) = 3 + (2k - 1)</w:t>
        </w:r>
      </w:ins>
    </w:p>
    <w:p w14:paraId="41CCAB19" w14:textId="77777777" w:rsidR="00DC2F53" w:rsidRPr="00344DCC" w:rsidRDefault="00DC2F53" w:rsidP="00DC2F53">
      <w:pPr>
        <w:rPr>
          <w:ins w:id="103" w:author="Joao Vitor Andrioli de Souza" w:date="2021-03-25T21:36:00Z"/>
          <w:color w:val="FF0000"/>
          <w:sz w:val="28"/>
          <w:szCs w:val="28"/>
          <w:rPrChange w:id="104" w:author="Gustavo" w:date="2021-03-25T21:57:00Z">
            <w:rPr>
              <w:ins w:id="105" w:author="Joao Vitor Andrioli de Souza" w:date="2021-03-25T21:36:00Z"/>
              <w:sz w:val="40"/>
              <w:szCs w:val="40"/>
              <w:u w:val="single"/>
            </w:rPr>
          </w:rPrChange>
        </w:rPr>
      </w:pPr>
      <w:ins w:id="106" w:author="Joao Vitor Andrioli de Souza" w:date="2021-03-25T21:36:00Z">
        <w:r w:rsidRPr="00344DCC">
          <w:rPr>
            <w:color w:val="FF0000"/>
            <w:sz w:val="28"/>
            <w:szCs w:val="28"/>
            <w:rPrChange w:id="107" w:author="Gustavo" w:date="2021-03-25T21:57:00Z">
              <w:rPr>
                <w:sz w:val="40"/>
                <w:szCs w:val="40"/>
                <w:u w:val="single"/>
              </w:rPr>
            </w:rPrChange>
          </w:rPr>
          <w:t>Verdadeiro</w:t>
        </w:r>
      </w:ins>
    </w:p>
    <w:p w14:paraId="63CCBD77" w14:textId="77777777" w:rsidR="00DC2F53" w:rsidRPr="00344DCC" w:rsidRDefault="00DC2F53" w:rsidP="00DC2F53">
      <w:pPr>
        <w:rPr>
          <w:ins w:id="108" w:author="Joao Vitor Andrioli de Souza" w:date="2021-03-25T21:36:00Z"/>
          <w:color w:val="FF0000"/>
          <w:sz w:val="28"/>
          <w:szCs w:val="28"/>
          <w:rPrChange w:id="109" w:author="Gustavo" w:date="2021-03-25T21:57:00Z">
            <w:rPr>
              <w:ins w:id="110" w:author="Joao Vitor Andrioli de Souza" w:date="2021-03-25T21:36:00Z"/>
              <w:sz w:val="40"/>
              <w:szCs w:val="40"/>
              <w:u w:val="single"/>
            </w:rPr>
          </w:rPrChange>
        </w:rPr>
      </w:pPr>
      <w:ins w:id="111" w:author="Joao Vitor Andrioli de Souza" w:date="2021-03-25T21:36:00Z">
        <w:r w:rsidRPr="00344DCC">
          <w:rPr>
            <w:color w:val="FF0000"/>
            <w:sz w:val="28"/>
            <w:szCs w:val="28"/>
            <w:rPrChange w:id="112" w:author="Gustavo" w:date="2021-03-25T21:57:00Z">
              <w:rPr>
                <w:sz w:val="40"/>
                <w:szCs w:val="40"/>
                <w:u w:val="single"/>
              </w:rPr>
            </w:rPrChange>
          </w:rPr>
          <w:t>cada posição equivale a: 2k + 2</w:t>
        </w:r>
      </w:ins>
    </w:p>
    <w:p w14:paraId="408D60D6" w14:textId="77777777" w:rsidR="00DC2F53" w:rsidRPr="00344DCC" w:rsidRDefault="00DC2F53" w:rsidP="00DC2F53">
      <w:pPr>
        <w:rPr>
          <w:ins w:id="113" w:author="Joao Vitor Andrioli de Souza" w:date="2021-03-25T21:36:00Z"/>
          <w:color w:val="FF0000"/>
          <w:sz w:val="28"/>
          <w:szCs w:val="28"/>
          <w:rPrChange w:id="114" w:author="Gustavo" w:date="2021-03-25T21:57:00Z">
            <w:rPr>
              <w:ins w:id="115" w:author="Joao Vitor Andrioli de Souza" w:date="2021-03-25T21:36:00Z"/>
              <w:sz w:val="40"/>
              <w:szCs w:val="40"/>
              <w:u w:val="single"/>
            </w:rPr>
          </w:rPrChange>
        </w:rPr>
      </w:pPr>
    </w:p>
    <w:p w14:paraId="0AC8CD15" w14:textId="77777777" w:rsidR="00DC2F53" w:rsidRPr="00344DCC" w:rsidRDefault="00DC2F53" w:rsidP="00DC2F53">
      <w:pPr>
        <w:rPr>
          <w:ins w:id="116" w:author="Joao Vitor Andrioli de Souza" w:date="2021-03-25T21:36:00Z"/>
          <w:color w:val="FF0000"/>
          <w:sz w:val="28"/>
          <w:szCs w:val="28"/>
          <w:rPrChange w:id="117" w:author="Gustavo" w:date="2021-03-25T21:57:00Z">
            <w:rPr>
              <w:ins w:id="118" w:author="Joao Vitor Andrioli de Souza" w:date="2021-03-25T21:36:00Z"/>
              <w:sz w:val="40"/>
              <w:szCs w:val="40"/>
              <w:u w:val="single"/>
            </w:rPr>
          </w:rPrChange>
        </w:rPr>
      </w:pPr>
      <w:ins w:id="119" w:author="Joao Vitor Andrioli de Souza" w:date="2021-03-25T21:36:00Z">
        <w:r w:rsidRPr="00344DCC">
          <w:rPr>
            <w:color w:val="FF0000"/>
            <w:sz w:val="28"/>
            <w:szCs w:val="28"/>
            <w:rPrChange w:id="120" w:author="Gustavo" w:date="2021-03-25T21:57:00Z">
              <w:rPr>
                <w:sz w:val="40"/>
                <w:szCs w:val="40"/>
                <w:u w:val="single"/>
              </w:rPr>
            </w:rPrChange>
          </w:rPr>
          <w:t>Fórmula completa (divide por 2 por ter somado as duas séries):</w:t>
        </w:r>
      </w:ins>
    </w:p>
    <w:p w14:paraId="54706237" w14:textId="77777777" w:rsidR="00DC2F53" w:rsidRPr="00344DCC" w:rsidRDefault="00DC2F53" w:rsidP="00DC2F53">
      <w:pPr>
        <w:rPr>
          <w:ins w:id="121" w:author="Joao Vitor Andrioli de Souza" w:date="2021-03-25T21:36:00Z"/>
          <w:color w:val="FF0000"/>
          <w:sz w:val="28"/>
          <w:szCs w:val="28"/>
          <w:rPrChange w:id="122" w:author="Gustavo" w:date="2021-03-25T21:57:00Z">
            <w:rPr>
              <w:ins w:id="123" w:author="Joao Vitor Andrioli de Souza" w:date="2021-03-25T21:36:00Z"/>
              <w:sz w:val="40"/>
              <w:szCs w:val="40"/>
              <w:u w:val="single"/>
            </w:rPr>
          </w:rPrChange>
        </w:rPr>
      </w:pPr>
      <w:ins w:id="124" w:author="Joao Vitor Andrioli de Souza" w:date="2021-03-25T21:36:00Z">
        <w:r w:rsidRPr="00344DCC">
          <w:rPr>
            <w:color w:val="FF0000"/>
            <w:sz w:val="28"/>
            <w:szCs w:val="28"/>
            <w:rPrChange w:id="125" w:author="Gustavo" w:date="2021-03-25T21:57:00Z">
              <w:rPr>
                <w:sz w:val="40"/>
                <w:szCs w:val="40"/>
                <w:u w:val="single"/>
              </w:rPr>
            </w:rPrChange>
          </w:rPr>
          <w:t>((k + 1) * (2k + 2)) / 2</w:t>
        </w:r>
      </w:ins>
    </w:p>
    <w:p w14:paraId="7674ABAC" w14:textId="77777777" w:rsidR="00DC2F53" w:rsidRPr="00344DCC" w:rsidRDefault="00DC2F53" w:rsidP="00DC2F53">
      <w:pPr>
        <w:rPr>
          <w:ins w:id="126" w:author="Joao Vitor Andrioli de Souza" w:date="2021-03-25T21:36:00Z"/>
          <w:color w:val="FF0000"/>
          <w:sz w:val="28"/>
          <w:szCs w:val="28"/>
          <w:rPrChange w:id="127" w:author="Gustavo" w:date="2021-03-25T21:57:00Z">
            <w:rPr>
              <w:ins w:id="128" w:author="Joao Vitor Andrioli de Souza" w:date="2021-03-25T21:36:00Z"/>
              <w:sz w:val="40"/>
              <w:szCs w:val="40"/>
              <w:u w:val="single"/>
            </w:rPr>
          </w:rPrChange>
        </w:rPr>
      </w:pPr>
    </w:p>
    <w:p w14:paraId="74EAE190" w14:textId="77777777" w:rsidR="00DC2F53" w:rsidRPr="00344DCC" w:rsidRDefault="00DC2F53" w:rsidP="00DC2F53">
      <w:pPr>
        <w:rPr>
          <w:ins w:id="129" w:author="Joao Vitor Andrioli de Souza" w:date="2021-03-25T21:36:00Z"/>
          <w:color w:val="FF0000"/>
          <w:sz w:val="28"/>
          <w:szCs w:val="28"/>
          <w:rPrChange w:id="130" w:author="Gustavo" w:date="2021-03-25T21:57:00Z">
            <w:rPr>
              <w:ins w:id="131" w:author="Joao Vitor Andrioli de Souza" w:date="2021-03-25T21:36:00Z"/>
              <w:sz w:val="40"/>
              <w:szCs w:val="40"/>
              <w:u w:val="single"/>
            </w:rPr>
          </w:rPrChange>
        </w:rPr>
      </w:pPr>
      <w:ins w:id="132" w:author="Joao Vitor Andrioli de Souza" w:date="2021-03-25T21:36:00Z">
        <w:r w:rsidRPr="00344DCC">
          <w:rPr>
            <w:color w:val="FF0000"/>
            <w:sz w:val="28"/>
            <w:szCs w:val="28"/>
            <w:rPrChange w:id="133" w:author="Gustavo" w:date="2021-03-25T21:57:00Z">
              <w:rPr>
                <w:sz w:val="40"/>
                <w:szCs w:val="40"/>
                <w:u w:val="single"/>
              </w:rPr>
            </w:rPrChange>
          </w:rPr>
          <w:t>Comparar as duas equações:</w:t>
        </w:r>
      </w:ins>
    </w:p>
    <w:p w14:paraId="71DC49B8" w14:textId="77777777" w:rsidR="00DC2F53" w:rsidRPr="00344DCC" w:rsidRDefault="00DC2F53" w:rsidP="00DC2F53">
      <w:pPr>
        <w:rPr>
          <w:ins w:id="134" w:author="Joao Vitor Andrioli de Souza" w:date="2021-03-25T21:36:00Z"/>
          <w:color w:val="FF0000"/>
          <w:sz w:val="28"/>
          <w:szCs w:val="28"/>
          <w:rPrChange w:id="135" w:author="Gustavo" w:date="2021-03-25T21:57:00Z">
            <w:rPr>
              <w:ins w:id="136" w:author="Joao Vitor Andrioli de Souza" w:date="2021-03-25T21:36:00Z"/>
              <w:sz w:val="40"/>
              <w:szCs w:val="40"/>
              <w:u w:val="single"/>
            </w:rPr>
          </w:rPrChange>
        </w:rPr>
      </w:pPr>
      <w:ins w:id="137" w:author="Joao Vitor Andrioli de Souza" w:date="2021-03-25T21:36:00Z">
        <w:r w:rsidRPr="00344DCC">
          <w:rPr>
            <w:color w:val="FF0000"/>
            <w:sz w:val="28"/>
            <w:szCs w:val="28"/>
            <w:rPrChange w:id="138" w:author="Gustavo" w:date="2021-03-25T21:57:00Z">
              <w:rPr>
                <w:sz w:val="40"/>
                <w:szCs w:val="40"/>
                <w:u w:val="single"/>
              </w:rPr>
            </w:rPrChange>
          </w:rPr>
          <w:t>k(k + 2) + 1 = ((k + 1) * (2k + 2)) / 2</w:t>
        </w:r>
      </w:ins>
    </w:p>
    <w:p w14:paraId="2B051427" w14:textId="77777777" w:rsidR="00DC2F53" w:rsidRPr="00344DCC" w:rsidRDefault="00DC2F53" w:rsidP="00DC2F53">
      <w:pPr>
        <w:rPr>
          <w:ins w:id="139" w:author="Joao Vitor Andrioli de Souza" w:date="2021-03-25T21:36:00Z"/>
          <w:color w:val="FF0000"/>
          <w:sz w:val="28"/>
          <w:szCs w:val="28"/>
          <w:rPrChange w:id="140" w:author="Gustavo" w:date="2021-03-25T21:57:00Z">
            <w:rPr>
              <w:ins w:id="141" w:author="Joao Vitor Andrioli de Souza" w:date="2021-03-25T21:36:00Z"/>
              <w:sz w:val="40"/>
              <w:szCs w:val="40"/>
              <w:u w:val="single"/>
            </w:rPr>
          </w:rPrChange>
        </w:rPr>
      </w:pPr>
      <w:ins w:id="142" w:author="Joao Vitor Andrioli de Souza" w:date="2021-03-25T21:36:00Z">
        <w:r w:rsidRPr="00344DCC">
          <w:rPr>
            <w:color w:val="FF0000"/>
            <w:sz w:val="28"/>
            <w:szCs w:val="28"/>
            <w:rPrChange w:id="143" w:author="Gustavo" w:date="2021-03-25T21:57:00Z">
              <w:rPr>
                <w:sz w:val="40"/>
                <w:szCs w:val="40"/>
                <w:u w:val="single"/>
              </w:rPr>
            </w:rPrChange>
          </w:rPr>
          <w:t>2k(k + 2) + 2 = (k + 1) * (2k + 2)</w:t>
        </w:r>
      </w:ins>
    </w:p>
    <w:p w14:paraId="7CE2DCD4" w14:textId="77777777" w:rsidR="00DC2F53" w:rsidRPr="00344DCC" w:rsidRDefault="00DC2F53" w:rsidP="00DC2F53">
      <w:pPr>
        <w:rPr>
          <w:ins w:id="144" w:author="Joao Vitor Andrioli de Souza" w:date="2021-03-25T21:36:00Z"/>
          <w:color w:val="FF0000"/>
          <w:sz w:val="28"/>
          <w:szCs w:val="28"/>
          <w:rPrChange w:id="145" w:author="Gustavo" w:date="2021-03-25T21:57:00Z">
            <w:rPr>
              <w:ins w:id="146" w:author="Joao Vitor Andrioli de Souza" w:date="2021-03-25T21:36:00Z"/>
              <w:sz w:val="40"/>
              <w:szCs w:val="40"/>
              <w:u w:val="single"/>
            </w:rPr>
          </w:rPrChange>
        </w:rPr>
      </w:pPr>
      <w:ins w:id="147" w:author="Joao Vitor Andrioli de Souza" w:date="2021-03-25T21:36:00Z">
        <w:r w:rsidRPr="00344DCC">
          <w:rPr>
            <w:color w:val="FF0000"/>
            <w:sz w:val="28"/>
            <w:szCs w:val="28"/>
            <w:rPrChange w:id="148" w:author="Gustavo" w:date="2021-03-25T21:57:00Z">
              <w:rPr>
                <w:sz w:val="40"/>
                <w:szCs w:val="40"/>
                <w:u w:val="single"/>
              </w:rPr>
            </w:rPrChange>
          </w:rPr>
          <w:t>2k(k + 2) + 2 = 2k^2 + 2k + 2k + 2</w:t>
        </w:r>
      </w:ins>
    </w:p>
    <w:p w14:paraId="263EA7DB" w14:textId="77777777" w:rsidR="00DC2F53" w:rsidRPr="00344DCC" w:rsidRDefault="00DC2F53" w:rsidP="00DC2F53">
      <w:pPr>
        <w:rPr>
          <w:ins w:id="149" w:author="Joao Vitor Andrioli de Souza" w:date="2021-03-25T21:36:00Z"/>
          <w:color w:val="FF0000"/>
          <w:sz w:val="28"/>
          <w:szCs w:val="28"/>
          <w:rPrChange w:id="150" w:author="Gustavo" w:date="2021-03-25T21:57:00Z">
            <w:rPr>
              <w:ins w:id="151" w:author="Joao Vitor Andrioli de Souza" w:date="2021-03-25T21:36:00Z"/>
              <w:sz w:val="40"/>
              <w:szCs w:val="40"/>
              <w:u w:val="single"/>
            </w:rPr>
          </w:rPrChange>
        </w:rPr>
      </w:pPr>
      <w:ins w:id="152" w:author="Joao Vitor Andrioli de Souza" w:date="2021-03-25T21:36:00Z">
        <w:r w:rsidRPr="00344DCC">
          <w:rPr>
            <w:color w:val="FF0000"/>
            <w:sz w:val="28"/>
            <w:szCs w:val="28"/>
            <w:rPrChange w:id="153" w:author="Gustavo" w:date="2021-03-25T21:57:00Z">
              <w:rPr>
                <w:sz w:val="40"/>
                <w:szCs w:val="40"/>
                <w:u w:val="single"/>
              </w:rPr>
            </w:rPrChange>
          </w:rPr>
          <w:t>2k^2 + 4k + 2 = 2k^2 + 4k + 2</w:t>
        </w:r>
      </w:ins>
    </w:p>
    <w:p w14:paraId="25F8BEF1" w14:textId="364F5669" w:rsidR="00312735" w:rsidRDefault="00DC2F53" w:rsidP="00DC2F53">
      <w:pPr>
        <w:rPr>
          <w:ins w:id="154" w:author="Gustavo" w:date="2021-03-25T21:57:00Z"/>
          <w:color w:val="FF0000"/>
          <w:sz w:val="28"/>
          <w:szCs w:val="28"/>
        </w:rPr>
      </w:pPr>
      <w:ins w:id="155" w:author="Joao Vitor Andrioli de Souza" w:date="2021-03-25T21:36:00Z">
        <w:r w:rsidRPr="00344DCC">
          <w:rPr>
            <w:color w:val="FF0000"/>
            <w:sz w:val="28"/>
            <w:szCs w:val="28"/>
            <w:rPrChange w:id="156" w:author="Gustavo" w:date="2021-03-25T21:57:00Z">
              <w:rPr>
                <w:sz w:val="40"/>
                <w:szCs w:val="40"/>
                <w:u w:val="single"/>
              </w:rPr>
            </w:rPrChange>
          </w:rPr>
          <w:t>O passo é VERDADEIRO</w:t>
        </w:r>
      </w:ins>
    </w:p>
    <w:p w14:paraId="1CB2D76F" w14:textId="77777777" w:rsidR="00344DCC" w:rsidRPr="00344DCC" w:rsidRDefault="00344DCC" w:rsidP="00DC2F53">
      <w:pPr>
        <w:rPr>
          <w:ins w:id="157" w:author="Gustavo" w:date="2021-03-25T21:21:00Z"/>
          <w:color w:val="FF0000"/>
          <w:sz w:val="28"/>
          <w:szCs w:val="28"/>
          <w:rPrChange w:id="158" w:author="Gustavo" w:date="2021-03-25T21:57:00Z">
            <w:rPr>
              <w:ins w:id="159" w:author="Gustavo" w:date="2021-03-25T21:21:00Z"/>
              <w:sz w:val="40"/>
              <w:szCs w:val="40"/>
              <w:u w:val="single"/>
            </w:rPr>
          </w:rPrChange>
        </w:rPr>
      </w:pPr>
    </w:p>
    <w:p w14:paraId="63011119" w14:textId="7333D17E" w:rsidR="00312735" w:rsidRDefault="00312735" w:rsidP="00495C2B">
      <w:pPr>
        <w:rPr>
          <w:ins w:id="160" w:author="Gustavo" w:date="2021-03-25T21:17:00Z"/>
          <w:sz w:val="40"/>
          <w:szCs w:val="40"/>
          <w:u w:val="single"/>
        </w:rPr>
      </w:pPr>
      <w:ins w:id="161" w:author="Gustavo" w:date="2021-03-25T21:17:00Z">
        <w:r>
          <w:rPr>
            <w:sz w:val="40"/>
            <w:szCs w:val="40"/>
            <w:u w:val="single"/>
          </w:rPr>
          <w:t>Ex.3:</w:t>
        </w:r>
      </w:ins>
    </w:p>
    <w:p w14:paraId="4C1AEDA2" w14:textId="1D3BF8E4" w:rsidR="00312735" w:rsidRDefault="00312735" w:rsidP="00495C2B">
      <w:pPr>
        <w:rPr>
          <w:ins w:id="162" w:author="Gustavo" w:date="2021-03-25T21:17:00Z"/>
          <w:sz w:val="40"/>
          <w:szCs w:val="40"/>
          <w:u w:val="single"/>
        </w:rPr>
      </w:pPr>
      <w:ins w:id="163" w:author="Gustavo" w:date="2021-03-25T21:21:00Z">
        <w:r>
          <w:rPr>
            <w:noProof/>
            <w:sz w:val="40"/>
            <w:szCs w:val="40"/>
            <w:u w:val="single"/>
          </w:rPr>
          <w:lastRenderedPageBreak/>
          <w:drawing>
            <wp:inline distT="0" distB="0" distL="0" distR="0" wp14:anchorId="00D4261E" wp14:editId="51A0B491">
              <wp:extent cx="5394960" cy="303276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303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D6631EA" w14:textId="77777777" w:rsidR="00351CCE" w:rsidRPr="00344DCC" w:rsidRDefault="00351CCE" w:rsidP="00351CCE">
      <w:pPr>
        <w:rPr>
          <w:ins w:id="164" w:author="Joao Vitor Andrioli de Souza" w:date="2021-03-25T21:56:00Z"/>
          <w:color w:val="FF0000"/>
          <w:sz w:val="28"/>
          <w:szCs w:val="28"/>
          <w:rPrChange w:id="165" w:author="Gustavo" w:date="2021-03-25T21:57:00Z">
            <w:rPr>
              <w:ins w:id="166" w:author="Joao Vitor Andrioli de Souza" w:date="2021-03-25T21:56:00Z"/>
              <w:sz w:val="40"/>
              <w:szCs w:val="40"/>
              <w:u w:val="single"/>
            </w:rPr>
          </w:rPrChange>
        </w:rPr>
      </w:pPr>
      <w:ins w:id="167" w:author="Joao Vitor Andrioli de Souza" w:date="2021-03-25T21:56:00Z">
        <w:r w:rsidRPr="00344DCC">
          <w:rPr>
            <w:color w:val="FF0000"/>
            <w:sz w:val="28"/>
            <w:szCs w:val="28"/>
            <w:rPrChange w:id="168" w:author="Gustavo" w:date="2021-03-25T21:57:00Z">
              <w:rPr>
                <w:sz w:val="40"/>
                <w:szCs w:val="40"/>
                <w:u w:val="single"/>
              </w:rPr>
            </w:rPrChange>
          </w:rPr>
          <w:t>Passo base: se n = 1, então n^3 = 1 e</w:t>
        </w:r>
      </w:ins>
    </w:p>
    <w:p w14:paraId="5495CF86" w14:textId="77777777" w:rsidR="00351CCE" w:rsidRPr="00344DCC" w:rsidRDefault="00351CCE" w:rsidP="00351CCE">
      <w:pPr>
        <w:rPr>
          <w:ins w:id="169" w:author="Joao Vitor Andrioli de Souza" w:date="2021-03-25T21:56:00Z"/>
          <w:color w:val="FF0000"/>
          <w:sz w:val="28"/>
          <w:szCs w:val="28"/>
          <w:rPrChange w:id="170" w:author="Gustavo" w:date="2021-03-25T21:57:00Z">
            <w:rPr>
              <w:ins w:id="171" w:author="Joao Vitor Andrioli de Souza" w:date="2021-03-25T21:56:00Z"/>
              <w:sz w:val="40"/>
              <w:szCs w:val="40"/>
              <w:u w:val="single"/>
            </w:rPr>
          </w:rPrChange>
        </w:rPr>
      </w:pPr>
      <w:ins w:id="172" w:author="Joao Vitor Andrioli de Souza" w:date="2021-03-25T21:56:00Z">
        <w:r w:rsidRPr="00344DCC">
          <w:rPr>
            <w:color w:val="FF0000"/>
            <w:sz w:val="28"/>
            <w:szCs w:val="28"/>
            <w:rPrChange w:id="173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        (1 * (1 + 1) / 2)^2 = 1. O passo é VERDADEIRO</w:t>
        </w:r>
      </w:ins>
    </w:p>
    <w:p w14:paraId="124728B7" w14:textId="77777777" w:rsidR="00351CCE" w:rsidRPr="00344DCC" w:rsidRDefault="00351CCE" w:rsidP="00351CCE">
      <w:pPr>
        <w:rPr>
          <w:ins w:id="174" w:author="Joao Vitor Andrioli de Souza" w:date="2021-03-25T21:56:00Z"/>
          <w:color w:val="FF0000"/>
          <w:sz w:val="28"/>
          <w:szCs w:val="28"/>
          <w:rPrChange w:id="175" w:author="Gustavo" w:date="2021-03-25T21:57:00Z">
            <w:rPr>
              <w:ins w:id="176" w:author="Joao Vitor Andrioli de Souza" w:date="2021-03-25T21:56:00Z"/>
              <w:sz w:val="40"/>
              <w:szCs w:val="40"/>
              <w:u w:val="single"/>
            </w:rPr>
          </w:rPrChange>
        </w:rPr>
      </w:pPr>
    </w:p>
    <w:p w14:paraId="4EF1B093" w14:textId="77777777" w:rsidR="00351CCE" w:rsidRPr="00344DCC" w:rsidRDefault="00351CCE" w:rsidP="00351CCE">
      <w:pPr>
        <w:rPr>
          <w:ins w:id="177" w:author="Joao Vitor Andrioli de Souza" w:date="2021-03-25T21:56:00Z"/>
          <w:color w:val="FF0000"/>
          <w:sz w:val="28"/>
          <w:szCs w:val="28"/>
          <w:rPrChange w:id="178" w:author="Gustavo" w:date="2021-03-25T21:57:00Z">
            <w:rPr>
              <w:ins w:id="179" w:author="Joao Vitor Andrioli de Souza" w:date="2021-03-25T21:56:00Z"/>
              <w:sz w:val="40"/>
              <w:szCs w:val="40"/>
              <w:u w:val="single"/>
            </w:rPr>
          </w:rPrChange>
        </w:rPr>
      </w:pPr>
      <w:ins w:id="180" w:author="Joao Vitor Andrioli de Souza" w:date="2021-03-25T21:56:00Z">
        <w:r w:rsidRPr="00344DCC">
          <w:rPr>
            <w:color w:val="FF0000"/>
            <w:sz w:val="28"/>
            <w:szCs w:val="28"/>
            <w:rPrChange w:id="181" w:author="Gustavo" w:date="2021-03-25T21:57:00Z">
              <w:rPr>
                <w:sz w:val="40"/>
                <w:szCs w:val="40"/>
                <w:u w:val="single"/>
              </w:rPr>
            </w:rPrChange>
          </w:rPr>
          <w:t>Passo indutivo: se a fórmula é verdadeira para n = k, k ≥ 1</w:t>
        </w:r>
      </w:ins>
    </w:p>
    <w:p w14:paraId="290FC4CE" w14:textId="77777777" w:rsidR="00351CCE" w:rsidRPr="00344DCC" w:rsidRDefault="00351CCE" w:rsidP="00351CCE">
      <w:pPr>
        <w:rPr>
          <w:ins w:id="182" w:author="Joao Vitor Andrioli de Souza" w:date="2021-03-25T21:56:00Z"/>
          <w:color w:val="FF0000"/>
          <w:sz w:val="28"/>
          <w:szCs w:val="28"/>
          <w:rPrChange w:id="183" w:author="Gustavo" w:date="2021-03-25T21:57:00Z">
            <w:rPr>
              <w:ins w:id="184" w:author="Joao Vitor Andrioli de Souza" w:date="2021-03-25T21:56:00Z"/>
              <w:sz w:val="40"/>
              <w:szCs w:val="40"/>
              <w:u w:val="single"/>
            </w:rPr>
          </w:rPrChange>
        </w:rPr>
      </w:pPr>
      <w:ins w:id="185" w:author="Joao Vitor Andrioli de Souza" w:date="2021-03-25T21:56:00Z">
        <w:r w:rsidRPr="00344DCC">
          <w:rPr>
            <w:color w:val="FF0000"/>
            <w:sz w:val="28"/>
            <w:szCs w:val="28"/>
            <w:rPrChange w:id="186" w:author="Gustavo" w:date="2021-03-25T21:57:00Z">
              <w:rPr>
                <w:sz w:val="40"/>
                <w:szCs w:val="40"/>
                <w:u w:val="single"/>
              </w:rPr>
            </w:rPrChange>
          </w:rPr>
          <w:t>então deve ser verdadeira para n = k + 1</w:t>
        </w:r>
      </w:ins>
    </w:p>
    <w:p w14:paraId="5CFDDEA9" w14:textId="77777777" w:rsidR="00351CCE" w:rsidRPr="00344DCC" w:rsidRDefault="00351CCE" w:rsidP="00351CCE">
      <w:pPr>
        <w:rPr>
          <w:ins w:id="187" w:author="Joao Vitor Andrioli de Souza" w:date="2021-03-25T21:56:00Z"/>
          <w:color w:val="FF0000"/>
          <w:sz w:val="28"/>
          <w:szCs w:val="28"/>
          <w:rPrChange w:id="188" w:author="Gustavo" w:date="2021-03-25T21:57:00Z">
            <w:rPr>
              <w:ins w:id="189" w:author="Joao Vitor Andrioli de Souza" w:date="2021-03-25T21:56:00Z"/>
              <w:sz w:val="40"/>
              <w:szCs w:val="40"/>
              <w:u w:val="single"/>
            </w:rPr>
          </w:rPrChange>
        </w:rPr>
      </w:pPr>
    </w:p>
    <w:p w14:paraId="1253F2B5" w14:textId="77777777" w:rsidR="00351CCE" w:rsidRPr="00344DCC" w:rsidRDefault="00351CCE" w:rsidP="00351CCE">
      <w:pPr>
        <w:rPr>
          <w:ins w:id="190" w:author="Joao Vitor Andrioli de Souza" w:date="2021-03-25T21:56:00Z"/>
          <w:color w:val="FF0000"/>
          <w:sz w:val="28"/>
          <w:szCs w:val="28"/>
          <w:rPrChange w:id="191" w:author="Gustavo" w:date="2021-03-25T21:57:00Z">
            <w:rPr>
              <w:ins w:id="192" w:author="Joao Vitor Andrioli de Souza" w:date="2021-03-25T21:56:00Z"/>
              <w:sz w:val="40"/>
              <w:szCs w:val="40"/>
              <w:u w:val="single"/>
            </w:rPr>
          </w:rPrChange>
        </w:rPr>
      </w:pPr>
      <w:ins w:id="193" w:author="Joao Vitor Andrioli de Souza" w:date="2021-03-25T21:56:00Z">
        <w:r w:rsidRPr="00344DCC">
          <w:rPr>
            <w:color w:val="FF0000"/>
            <w:sz w:val="28"/>
            <w:szCs w:val="28"/>
            <w:rPrChange w:id="194" w:author="Gustavo" w:date="2021-03-25T21:57:00Z">
              <w:rPr>
                <w:sz w:val="40"/>
                <w:szCs w:val="40"/>
                <w:u w:val="single"/>
              </w:rPr>
            </w:rPrChange>
          </w:rPr>
          <w:t>1^3 + 2^3 + ... + k^3 + (k + 1)^3 = ((k + 1) * ((k + 1) + 1) / 2)^2</w:t>
        </w:r>
      </w:ins>
    </w:p>
    <w:p w14:paraId="3992C027" w14:textId="77777777" w:rsidR="00351CCE" w:rsidRPr="00344DCC" w:rsidRDefault="00351CCE" w:rsidP="00351CCE">
      <w:pPr>
        <w:rPr>
          <w:ins w:id="195" w:author="Joao Vitor Andrioli de Souza" w:date="2021-03-25T21:56:00Z"/>
          <w:color w:val="FF0000"/>
          <w:sz w:val="28"/>
          <w:szCs w:val="28"/>
          <w:rPrChange w:id="196" w:author="Gustavo" w:date="2021-03-25T21:57:00Z">
            <w:rPr>
              <w:ins w:id="197" w:author="Joao Vitor Andrioli de Souza" w:date="2021-03-25T21:56:00Z"/>
              <w:sz w:val="40"/>
              <w:szCs w:val="40"/>
              <w:u w:val="single"/>
            </w:rPr>
          </w:rPrChange>
        </w:rPr>
      </w:pPr>
    </w:p>
    <w:p w14:paraId="4DE26D10" w14:textId="77777777" w:rsidR="00351CCE" w:rsidRPr="00344DCC" w:rsidRDefault="00351CCE" w:rsidP="00351CCE">
      <w:pPr>
        <w:rPr>
          <w:ins w:id="198" w:author="Joao Vitor Andrioli de Souza" w:date="2021-03-25T21:56:00Z"/>
          <w:color w:val="FF0000"/>
          <w:sz w:val="28"/>
          <w:szCs w:val="28"/>
          <w:rPrChange w:id="199" w:author="Gustavo" w:date="2021-03-25T21:57:00Z">
            <w:rPr>
              <w:ins w:id="200" w:author="Joao Vitor Andrioli de Souza" w:date="2021-03-25T21:56:00Z"/>
              <w:sz w:val="40"/>
              <w:szCs w:val="40"/>
              <w:u w:val="single"/>
            </w:rPr>
          </w:rPrChange>
        </w:rPr>
      </w:pPr>
      <w:ins w:id="201" w:author="Joao Vitor Andrioli de Souza" w:date="2021-03-25T21:56:00Z">
        <w:r w:rsidRPr="00344DCC">
          <w:rPr>
            <w:color w:val="FF0000"/>
            <w:sz w:val="28"/>
            <w:szCs w:val="28"/>
            <w:rPrChange w:id="202" w:author="Gustavo" w:date="2021-03-25T21:57:00Z">
              <w:rPr>
                <w:sz w:val="40"/>
                <w:szCs w:val="40"/>
                <w:u w:val="single"/>
              </w:rPr>
            </w:rPrChange>
          </w:rPr>
          <w:t>k -&gt; 5 | 1^3 + 2^3 + 3^3 + 4^3 + (k=5)^3 = (5*6/ 2)^2</w:t>
        </w:r>
      </w:ins>
    </w:p>
    <w:p w14:paraId="027ED0F0" w14:textId="77777777" w:rsidR="00351CCE" w:rsidRPr="00344DCC" w:rsidRDefault="00351CCE" w:rsidP="00351CCE">
      <w:pPr>
        <w:rPr>
          <w:ins w:id="203" w:author="Joao Vitor Andrioli de Souza" w:date="2021-03-25T21:56:00Z"/>
          <w:color w:val="FF0000"/>
          <w:sz w:val="28"/>
          <w:szCs w:val="28"/>
          <w:rPrChange w:id="204" w:author="Gustavo" w:date="2021-03-25T21:57:00Z">
            <w:rPr>
              <w:ins w:id="205" w:author="Joao Vitor Andrioli de Souza" w:date="2021-03-25T21:56:00Z"/>
              <w:sz w:val="40"/>
              <w:szCs w:val="40"/>
              <w:u w:val="single"/>
            </w:rPr>
          </w:rPrChange>
        </w:rPr>
      </w:pPr>
      <w:ins w:id="206" w:author="Joao Vitor Andrioli de Souza" w:date="2021-03-25T21:56:00Z">
        <w:r w:rsidRPr="00344DCC">
          <w:rPr>
            <w:color w:val="FF0000"/>
            <w:sz w:val="28"/>
            <w:szCs w:val="28"/>
            <w:rPrChange w:id="207" w:author="Gustavo" w:date="2021-03-25T21:57:00Z">
              <w:rPr>
                <w:sz w:val="40"/>
                <w:szCs w:val="40"/>
                <w:u w:val="single"/>
              </w:rPr>
            </w:rPrChange>
          </w:rPr>
          <w:t xml:space="preserve">       | 225 = 225</w:t>
        </w:r>
      </w:ins>
    </w:p>
    <w:p w14:paraId="56223DA9" w14:textId="77777777" w:rsidR="00351CCE" w:rsidRPr="00344DCC" w:rsidRDefault="00351CCE" w:rsidP="00351CCE">
      <w:pPr>
        <w:rPr>
          <w:ins w:id="208" w:author="Joao Vitor Andrioli de Souza" w:date="2021-03-25T21:56:00Z"/>
          <w:color w:val="FF0000"/>
          <w:sz w:val="28"/>
          <w:szCs w:val="28"/>
          <w:rPrChange w:id="209" w:author="Gustavo" w:date="2021-03-25T21:57:00Z">
            <w:rPr>
              <w:ins w:id="210" w:author="Joao Vitor Andrioli de Souza" w:date="2021-03-25T21:56:00Z"/>
              <w:sz w:val="40"/>
              <w:szCs w:val="40"/>
              <w:u w:val="single"/>
            </w:rPr>
          </w:rPrChange>
        </w:rPr>
      </w:pPr>
    </w:p>
    <w:p w14:paraId="7AA45841" w14:textId="77777777" w:rsidR="00351CCE" w:rsidRPr="00344DCC" w:rsidRDefault="00351CCE" w:rsidP="00351CCE">
      <w:pPr>
        <w:rPr>
          <w:ins w:id="211" w:author="Joao Vitor Andrioli de Souza" w:date="2021-03-25T21:56:00Z"/>
          <w:color w:val="FF0000"/>
          <w:sz w:val="28"/>
          <w:szCs w:val="28"/>
          <w:rPrChange w:id="212" w:author="Gustavo" w:date="2021-03-25T21:57:00Z">
            <w:rPr>
              <w:ins w:id="213" w:author="Joao Vitor Andrioli de Souza" w:date="2021-03-25T21:56:00Z"/>
              <w:sz w:val="40"/>
              <w:szCs w:val="40"/>
              <w:u w:val="single"/>
            </w:rPr>
          </w:rPrChange>
        </w:rPr>
      </w:pPr>
      <w:ins w:id="214" w:author="Joao Vitor Andrioli de Souza" w:date="2021-03-25T21:56:00Z">
        <w:r w:rsidRPr="00344DCC">
          <w:rPr>
            <w:color w:val="FF0000"/>
            <w:sz w:val="28"/>
            <w:szCs w:val="28"/>
            <w:rPrChange w:id="215" w:author="Gustavo" w:date="2021-03-25T21:57:00Z">
              <w:rPr>
                <w:sz w:val="40"/>
                <w:szCs w:val="40"/>
                <w:u w:val="single"/>
              </w:rPr>
            </w:rPrChange>
          </w:rPr>
          <w:t>k = 4 + 1 | 1^3 + 2^3 + 3^3 + (k=4)^3 + (k=4+1)^3 = ((k=5)+(k+1=6)/ 2)^2 = 225</w:t>
        </w:r>
      </w:ins>
    </w:p>
    <w:p w14:paraId="014C1C22" w14:textId="77777777" w:rsidR="00DC2F53" w:rsidRDefault="00DC2F53" w:rsidP="00495C2B">
      <w:pPr>
        <w:rPr>
          <w:ins w:id="216" w:author="Joao Vitor Andrioli de Souza" w:date="2021-03-25T21:36:00Z"/>
          <w:sz w:val="40"/>
          <w:szCs w:val="40"/>
          <w:u w:val="single"/>
        </w:rPr>
      </w:pPr>
    </w:p>
    <w:p w14:paraId="6DFCFE6E" w14:textId="1E501541" w:rsidR="00312735" w:rsidRDefault="00312735" w:rsidP="00495C2B">
      <w:pPr>
        <w:rPr>
          <w:ins w:id="217" w:author="Gustavo" w:date="2021-03-25T21:21:00Z"/>
          <w:sz w:val="40"/>
          <w:szCs w:val="40"/>
          <w:u w:val="single"/>
        </w:rPr>
      </w:pPr>
      <w:ins w:id="218" w:author="Gustavo" w:date="2021-03-25T21:17:00Z">
        <w:r>
          <w:rPr>
            <w:sz w:val="40"/>
            <w:szCs w:val="40"/>
            <w:u w:val="single"/>
          </w:rPr>
          <w:t>Ex.4:</w:t>
        </w:r>
      </w:ins>
    </w:p>
    <w:p w14:paraId="364031F8" w14:textId="4A6DD9E0" w:rsidR="00312735" w:rsidRDefault="00312735" w:rsidP="00495C2B">
      <w:pPr>
        <w:rPr>
          <w:ins w:id="219" w:author="Gustavo" w:date="2021-03-25T21:17:00Z"/>
          <w:sz w:val="40"/>
          <w:szCs w:val="40"/>
          <w:u w:val="single"/>
        </w:rPr>
      </w:pPr>
      <w:ins w:id="220" w:author="Gustavo" w:date="2021-03-25T21:21:00Z">
        <w:r>
          <w:rPr>
            <w:noProof/>
            <w:sz w:val="40"/>
            <w:szCs w:val="40"/>
            <w:u w:val="single"/>
          </w:rPr>
          <w:lastRenderedPageBreak/>
          <w:drawing>
            <wp:inline distT="0" distB="0" distL="0" distR="0" wp14:anchorId="74954DFB" wp14:editId="16F4DA78">
              <wp:extent cx="5394960" cy="2842260"/>
              <wp:effectExtent l="0" t="0" r="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284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75C8AA1" w14:textId="77777777" w:rsidR="00EA1CB1" w:rsidRPr="00344DCC" w:rsidRDefault="00EA1CB1" w:rsidP="00EA1CB1">
      <w:pPr>
        <w:rPr>
          <w:ins w:id="221" w:author="Joao Vitor Andrioli de Souza" w:date="2021-03-25T21:24:00Z"/>
          <w:color w:val="FF0000"/>
          <w:sz w:val="28"/>
          <w:szCs w:val="28"/>
          <w:rPrChange w:id="222" w:author="Gustavo" w:date="2021-03-25T21:58:00Z">
            <w:rPr>
              <w:ins w:id="223" w:author="Joao Vitor Andrioli de Souza" w:date="2021-03-25T21:24:00Z"/>
              <w:sz w:val="40"/>
              <w:szCs w:val="40"/>
              <w:u w:val="single"/>
            </w:rPr>
          </w:rPrChange>
        </w:rPr>
      </w:pPr>
      <w:ins w:id="224" w:author="Joao Vitor Andrioli de Souza" w:date="2021-03-25T21:24:00Z">
        <w:r w:rsidRPr="00344DCC">
          <w:rPr>
            <w:color w:val="FF0000"/>
            <w:sz w:val="28"/>
            <w:szCs w:val="28"/>
            <w:rPrChange w:id="225" w:author="Gustavo" w:date="2021-03-25T21:58:00Z">
              <w:rPr>
                <w:sz w:val="40"/>
                <w:szCs w:val="40"/>
                <w:u w:val="single"/>
              </w:rPr>
            </w:rPrChange>
          </w:rPr>
          <w:t>Por Indução:</w:t>
        </w:r>
      </w:ins>
    </w:p>
    <w:p w14:paraId="743F0B2A" w14:textId="77777777" w:rsidR="00EA1CB1" w:rsidRPr="00344DCC" w:rsidRDefault="00EA1CB1" w:rsidP="00EA1CB1">
      <w:pPr>
        <w:rPr>
          <w:ins w:id="226" w:author="Joao Vitor Andrioli de Souza" w:date="2021-03-25T21:24:00Z"/>
          <w:color w:val="FF0000"/>
          <w:sz w:val="28"/>
          <w:szCs w:val="28"/>
          <w:rPrChange w:id="227" w:author="Gustavo" w:date="2021-03-25T21:58:00Z">
            <w:rPr>
              <w:ins w:id="228" w:author="Joao Vitor Andrioli de Souza" w:date="2021-03-25T21:24:00Z"/>
              <w:sz w:val="40"/>
              <w:szCs w:val="40"/>
              <w:u w:val="single"/>
            </w:rPr>
          </w:rPrChange>
        </w:rPr>
      </w:pPr>
      <w:ins w:id="229" w:author="Joao Vitor Andrioli de Souza" w:date="2021-03-25T21:24:00Z">
        <w:r w:rsidRPr="00344DCC">
          <w:rPr>
            <w:color w:val="FF0000"/>
            <w:sz w:val="28"/>
            <w:szCs w:val="28"/>
            <w:rPrChange w:id="230" w:author="Gustavo" w:date="2021-03-25T21:58:00Z">
              <w:rPr>
                <w:sz w:val="40"/>
                <w:szCs w:val="40"/>
                <w:u w:val="single"/>
              </w:rPr>
            </w:rPrChange>
          </w:rPr>
          <w:t>Passo base:</w:t>
        </w:r>
      </w:ins>
    </w:p>
    <w:p w14:paraId="319C51CE" w14:textId="77777777" w:rsidR="00EA1CB1" w:rsidRPr="00344DCC" w:rsidRDefault="00EA1CB1" w:rsidP="00EA1CB1">
      <w:pPr>
        <w:rPr>
          <w:ins w:id="231" w:author="Joao Vitor Andrioli de Souza" w:date="2021-03-25T21:24:00Z"/>
          <w:color w:val="FF0000"/>
          <w:sz w:val="28"/>
          <w:szCs w:val="28"/>
          <w:rPrChange w:id="232" w:author="Gustavo" w:date="2021-03-25T21:58:00Z">
            <w:rPr>
              <w:ins w:id="233" w:author="Joao Vitor Andrioli de Souza" w:date="2021-03-25T21:24:00Z"/>
              <w:sz w:val="40"/>
              <w:szCs w:val="40"/>
              <w:u w:val="single"/>
            </w:rPr>
          </w:rPrChange>
        </w:rPr>
      </w:pPr>
      <w:ins w:id="234" w:author="Joao Vitor Andrioli de Souza" w:date="2021-03-25T21:24:00Z">
        <w:r w:rsidRPr="00344DCC">
          <w:rPr>
            <w:color w:val="FF0000"/>
            <w:sz w:val="28"/>
            <w:szCs w:val="28"/>
            <w:rPrChange w:id="235" w:author="Gustavo" w:date="2021-03-25T21:58:00Z">
              <w:rPr>
                <w:sz w:val="40"/>
                <w:szCs w:val="40"/>
                <w:u w:val="single"/>
              </w:rPr>
            </w:rPrChange>
          </w:rPr>
          <w:t>2*1 = 1^2 + 1</w:t>
        </w:r>
      </w:ins>
    </w:p>
    <w:p w14:paraId="54FB15F0" w14:textId="77777777" w:rsidR="00EA1CB1" w:rsidRPr="00344DCC" w:rsidRDefault="00EA1CB1" w:rsidP="00EA1CB1">
      <w:pPr>
        <w:rPr>
          <w:ins w:id="236" w:author="Joao Vitor Andrioli de Souza" w:date="2021-03-25T21:24:00Z"/>
          <w:color w:val="FF0000"/>
          <w:sz w:val="28"/>
          <w:szCs w:val="28"/>
          <w:rPrChange w:id="237" w:author="Gustavo" w:date="2021-03-25T21:58:00Z">
            <w:rPr>
              <w:ins w:id="238" w:author="Joao Vitor Andrioli de Souza" w:date="2021-03-25T21:24:00Z"/>
              <w:sz w:val="40"/>
              <w:szCs w:val="40"/>
              <w:u w:val="single"/>
            </w:rPr>
          </w:rPrChange>
        </w:rPr>
      </w:pPr>
      <w:ins w:id="239" w:author="Joao Vitor Andrioli de Souza" w:date="2021-03-25T21:24:00Z">
        <w:r w:rsidRPr="00344DCC">
          <w:rPr>
            <w:color w:val="FF0000"/>
            <w:sz w:val="28"/>
            <w:szCs w:val="28"/>
            <w:rPrChange w:id="240" w:author="Gustavo" w:date="2021-03-25T21:58:00Z">
              <w:rPr>
                <w:sz w:val="40"/>
                <w:szCs w:val="40"/>
                <w:u w:val="single"/>
              </w:rPr>
            </w:rPrChange>
          </w:rPr>
          <w:t>2 = 1+1</w:t>
        </w:r>
      </w:ins>
    </w:p>
    <w:p w14:paraId="3F858AAE" w14:textId="77777777" w:rsidR="00EA1CB1" w:rsidRPr="00344DCC" w:rsidRDefault="00EA1CB1" w:rsidP="00EA1CB1">
      <w:pPr>
        <w:rPr>
          <w:ins w:id="241" w:author="Joao Vitor Andrioli de Souza" w:date="2021-03-25T21:24:00Z"/>
          <w:color w:val="FF0000"/>
          <w:sz w:val="28"/>
          <w:szCs w:val="28"/>
          <w:rPrChange w:id="242" w:author="Gustavo" w:date="2021-03-25T21:58:00Z">
            <w:rPr>
              <w:ins w:id="243" w:author="Joao Vitor Andrioli de Souza" w:date="2021-03-25T21:24:00Z"/>
              <w:sz w:val="40"/>
              <w:szCs w:val="40"/>
              <w:u w:val="single"/>
            </w:rPr>
          </w:rPrChange>
        </w:rPr>
      </w:pPr>
      <w:ins w:id="244" w:author="Joao Vitor Andrioli de Souza" w:date="2021-03-25T21:24:00Z">
        <w:r w:rsidRPr="00344DCC">
          <w:rPr>
            <w:color w:val="FF0000"/>
            <w:sz w:val="28"/>
            <w:szCs w:val="28"/>
            <w:rPrChange w:id="245" w:author="Gustavo" w:date="2021-03-25T21:58:00Z">
              <w:rPr>
                <w:sz w:val="40"/>
                <w:szCs w:val="40"/>
                <w:u w:val="single"/>
              </w:rPr>
            </w:rPrChange>
          </w:rPr>
          <w:t>2 = 2</w:t>
        </w:r>
      </w:ins>
    </w:p>
    <w:p w14:paraId="0125FDAC" w14:textId="77777777" w:rsidR="00EA1CB1" w:rsidRPr="00344DCC" w:rsidRDefault="00EA1CB1" w:rsidP="00EA1CB1">
      <w:pPr>
        <w:rPr>
          <w:ins w:id="246" w:author="Joao Vitor Andrioli de Souza" w:date="2021-03-25T21:24:00Z"/>
          <w:color w:val="FF0000"/>
          <w:sz w:val="28"/>
          <w:szCs w:val="28"/>
          <w:rPrChange w:id="247" w:author="Gustavo" w:date="2021-03-25T21:58:00Z">
            <w:rPr>
              <w:ins w:id="248" w:author="Joao Vitor Andrioli de Souza" w:date="2021-03-25T21:24:00Z"/>
              <w:sz w:val="40"/>
              <w:szCs w:val="40"/>
              <w:u w:val="single"/>
            </w:rPr>
          </w:rPrChange>
        </w:rPr>
      </w:pPr>
      <w:ins w:id="249" w:author="Joao Vitor Andrioli de Souza" w:date="2021-03-25T21:24:00Z">
        <w:r w:rsidRPr="00344DCC">
          <w:rPr>
            <w:color w:val="FF0000"/>
            <w:sz w:val="28"/>
            <w:szCs w:val="28"/>
            <w:rPrChange w:id="250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Caso base </w:t>
        </w:r>
        <w:proofErr w:type="gramStart"/>
        <w:r w:rsidRPr="00344DCC">
          <w:rPr>
            <w:color w:val="FF0000"/>
            <w:sz w:val="28"/>
            <w:szCs w:val="28"/>
            <w:rPrChange w:id="251" w:author="Gustavo" w:date="2021-03-25T21:58:00Z">
              <w:rPr>
                <w:sz w:val="40"/>
                <w:szCs w:val="40"/>
                <w:u w:val="single"/>
              </w:rPr>
            </w:rPrChange>
          </w:rPr>
          <w:t>é Verdadeiro</w:t>
        </w:r>
        <w:proofErr w:type="gramEnd"/>
      </w:ins>
    </w:p>
    <w:p w14:paraId="29815566" w14:textId="77777777" w:rsidR="00EA1CB1" w:rsidRPr="00344DCC" w:rsidRDefault="00EA1CB1" w:rsidP="00EA1CB1">
      <w:pPr>
        <w:rPr>
          <w:ins w:id="252" w:author="Joao Vitor Andrioli de Souza" w:date="2021-03-25T21:24:00Z"/>
          <w:color w:val="FF0000"/>
          <w:sz w:val="28"/>
          <w:szCs w:val="28"/>
          <w:rPrChange w:id="253" w:author="Gustavo" w:date="2021-03-25T21:58:00Z">
            <w:rPr>
              <w:ins w:id="254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61B60072" w14:textId="77777777" w:rsidR="00EA1CB1" w:rsidRPr="00344DCC" w:rsidRDefault="00EA1CB1" w:rsidP="00EA1CB1">
      <w:pPr>
        <w:rPr>
          <w:ins w:id="255" w:author="Joao Vitor Andrioli de Souza" w:date="2021-03-25T21:24:00Z"/>
          <w:color w:val="FF0000"/>
          <w:sz w:val="28"/>
          <w:szCs w:val="28"/>
          <w:rPrChange w:id="256" w:author="Gustavo" w:date="2021-03-25T21:58:00Z">
            <w:rPr>
              <w:ins w:id="257" w:author="Joao Vitor Andrioli de Souza" w:date="2021-03-25T21:24:00Z"/>
              <w:sz w:val="40"/>
              <w:szCs w:val="40"/>
              <w:u w:val="single"/>
            </w:rPr>
          </w:rPrChange>
        </w:rPr>
      </w:pPr>
      <w:ins w:id="258" w:author="Joao Vitor Andrioli de Souza" w:date="2021-03-25T21:24:00Z">
        <w:r w:rsidRPr="00344DCC">
          <w:rPr>
            <w:color w:val="FF0000"/>
            <w:sz w:val="28"/>
            <w:szCs w:val="28"/>
            <w:rPrChange w:id="259" w:author="Gustavo" w:date="2021-03-25T21:58:00Z">
              <w:rPr>
                <w:sz w:val="40"/>
                <w:szCs w:val="40"/>
                <w:u w:val="single"/>
              </w:rPr>
            </w:rPrChange>
          </w:rPr>
          <w:t>Passo indutivo:</w:t>
        </w:r>
      </w:ins>
    </w:p>
    <w:p w14:paraId="1E3C0B51" w14:textId="77777777" w:rsidR="00EA1CB1" w:rsidRPr="00344DCC" w:rsidRDefault="00EA1CB1" w:rsidP="00EA1CB1">
      <w:pPr>
        <w:rPr>
          <w:ins w:id="260" w:author="Joao Vitor Andrioli de Souza" w:date="2021-03-25T21:24:00Z"/>
          <w:color w:val="FF0000"/>
          <w:sz w:val="28"/>
          <w:szCs w:val="28"/>
          <w:rPrChange w:id="261" w:author="Gustavo" w:date="2021-03-25T21:58:00Z">
            <w:rPr>
              <w:ins w:id="262" w:author="Joao Vitor Andrioli de Souza" w:date="2021-03-25T21:24:00Z"/>
              <w:sz w:val="40"/>
              <w:szCs w:val="40"/>
              <w:u w:val="single"/>
            </w:rPr>
          </w:rPrChange>
        </w:rPr>
      </w:pPr>
      <w:ins w:id="263" w:author="Joao Vitor Andrioli de Souza" w:date="2021-03-25T21:24:00Z">
        <w:r w:rsidRPr="00344DCC">
          <w:rPr>
            <w:color w:val="FF0000"/>
            <w:sz w:val="28"/>
            <w:szCs w:val="28"/>
            <w:rPrChange w:id="264" w:author="Gustavo" w:date="2021-03-25T21:58:00Z">
              <w:rPr>
                <w:sz w:val="40"/>
                <w:szCs w:val="40"/>
                <w:u w:val="single"/>
              </w:rPr>
            </w:rPrChange>
          </w:rPr>
          <w:t>se a fórmula é verdadeira para n = k, k ≥ 1 então deve ser verdadeira para n = k+1.</w:t>
        </w:r>
      </w:ins>
    </w:p>
    <w:p w14:paraId="008AE1D2" w14:textId="77777777" w:rsidR="00EA1CB1" w:rsidRPr="00344DCC" w:rsidRDefault="00EA1CB1" w:rsidP="00EA1CB1">
      <w:pPr>
        <w:rPr>
          <w:ins w:id="265" w:author="Joao Vitor Andrioli de Souza" w:date="2021-03-25T21:24:00Z"/>
          <w:color w:val="FF0000"/>
          <w:sz w:val="28"/>
          <w:szCs w:val="28"/>
          <w:rPrChange w:id="266" w:author="Gustavo" w:date="2021-03-25T21:58:00Z">
            <w:rPr>
              <w:ins w:id="267" w:author="Joao Vitor Andrioli de Souza" w:date="2021-03-25T21:24:00Z"/>
              <w:sz w:val="40"/>
              <w:szCs w:val="40"/>
              <w:u w:val="single"/>
            </w:rPr>
          </w:rPrChange>
        </w:rPr>
      </w:pPr>
      <w:ins w:id="268" w:author="Joao Vitor Andrioli de Souza" w:date="2021-03-25T21:24:00Z">
        <w:r w:rsidRPr="00344DCC">
          <w:rPr>
            <w:color w:val="FF0000"/>
            <w:sz w:val="28"/>
            <w:szCs w:val="28"/>
            <w:rPrChange w:id="269" w:author="Gustavo" w:date="2021-03-25T21:58:00Z">
              <w:rPr>
                <w:sz w:val="40"/>
                <w:szCs w:val="40"/>
                <w:u w:val="single"/>
              </w:rPr>
            </w:rPrChange>
          </w:rPr>
          <w:t>2*1 + 2*2 + 2*3 + 2*n + 2*(n+1)= n^2 + n + 2*(n+1)</w:t>
        </w:r>
      </w:ins>
    </w:p>
    <w:p w14:paraId="6B05DC06" w14:textId="77777777" w:rsidR="00EA1CB1" w:rsidRPr="00344DCC" w:rsidRDefault="00EA1CB1" w:rsidP="00EA1CB1">
      <w:pPr>
        <w:rPr>
          <w:ins w:id="270" w:author="Joao Vitor Andrioli de Souza" w:date="2021-03-25T21:24:00Z"/>
          <w:color w:val="FF0000"/>
          <w:sz w:val="28"/>
          <w:szCs w:val="28"/>
          <w:rPrChange w:id="271" w:author="Gustavo" w:date="2021-03-25T21:58:00Z">
            <w:rPr>
              <w:ins w:id="272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5AD6CEDC" w14:textId="77777777" w:rsidR="00EA1CB1" w:rsidRPr="00344DCC" w:rsidRDefault="00EA1CB1" w:rsidP="00EA1CB1">
      <w:pPr>
        <w:rPr>
          <w:ins w:id="273" w:author="Joao Vitor Andrioli de Souza" w:date="2021-03-25T21:24:00Z"/>
          <w:color w:val="FF0000"/>
          <w:sz w:val="28"/>
          <w:szCs w:val="28"/>
          <w:rPrChange w:id="274" w:author="Gustavo" w:date="2021-03-25T21:58:00Z">
            <w:rPr>
              <w:ins w:id="275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7DCABCE3" w14:textId="77777777" w:rsidR="00EA1CB1" w:rsidRPr="00344DCC" w:rsidRDefault="00EA1CB1" w:rsidP="00EA1CB1">
      <w:pPr>
        <w:rPr>
          <w:ins w:id="276" w:author="Joao Vitor Andrioli de Souza" w:date="2021-03-25T21:24:00Z"/>
          <w:color w:val="FF0000"/>
          <w:sz w:val="28"/>
          <w:szCs w:val="28"/>
          <w:rPrChange w:id="277" w:author="Gustavo" w:date="2021-03-25T21:58:00Z">
            <w:rPr>
              <w:ins w:id="278" w:author="Joao Vitor Andrioli de Souza" w:date="2021-03-25T21:24:00Z"/>
              <w:sz w:val="40"/>
              <w:szCs w:val="40"/>
              <w:u w:val="single"/>
            </w:rPr>
          </w:rPrChange>
        </w:rPr>
      </w:pPr>
      <w:ins w:id="279" w:author="Joao Vitor Andrioli de Souza" w:date="2021-03-25T21:24:00Z">
        <w:r w:rsidRPr="00344DCC">
          <w:rPr>
            <w:color w:val="FF0000"/>
            <w:sz w:val="28"/>
            <w:szCs w:val="28"/>
            <w:rPrChange w:id="280" w:author="Gustavo" w:date="2021-03-25T21:58:00Z">
              <w:rPr>
                <w:sz w:val="40"/>
                <w:szCs w:val="40"/>
                <w:u w:val="single"/>
              </w:rPr>
            </w:rPrChange>
          </w:rPr>
          <w:t>crie 2 series iguais e inverte as posições e soma cada posição:</w:t>
        </w:r>
      </w:ins>
    </w:p>
    <w:p w14:paraId="65BD510A" w14:textId="77777777" w:rsidR="00EA1CB1" w:rsidRPr="00344DCC" w:rsidRDefault="00EA1CB1" w:rsidP="00EA1CB1">
      <w:pPr>
        <w:rPr>
          <w:ins w:id="281" w:author="Joao Vitor Andrioli de Souza" w:date="2021-03-25T21:24:00Z"/>
          <w:color w:val="FF0000"/>
          <w:sz w:val="28"/>
          <w:szCs w:val="28"/>
          <w:rPrChange w:id="282" w:author="Gustavo" w:date="2021-03-25T21:58:00Z">
            <w:rPr>
              <w:ins w:id="283" w:author="Joao Vitor Andrioli de Souza" w:date="2021-03-25T21:24:00Z"/>
              <w:sz w:val="40"/>
              <w:szCs w:val="40"/>
              <w:u w:val="single"/>
            </w:rPr>
          </w:rPrChange>
        </w:rPr>
      </w:pPr>
      <w:ins w:id="284" w:author="Joao Vitor Andrioli de Souza" w:date="2021-03-25T21:24:00Z">
        <w:r w:rsidRPr="00344DCC">
          <w:rPr>
            <w:color w:val="FF0000"/>
            <w:sz w:val="28"/>
            <w:szCs w:val="28"/>
            <w:rPrChange w:id="285" w:author="Gustavo" w:date="2021-03-25T21:58:00Z">
              <w:rPr>
                <w:sz w:val="40"/>
                <w:szCs w:val="40"/>
                <w:u w:val="single"/>
              </w:rPr>
            </w:rPrChange>
          </w:rPr>
          <w:t>2*1     + 2*2  + 2*3     + 2*(n-1) + 2*n + 2*(n+1)</w:t>
        </w:r>
      </w:ins>
    </w:p>
    <w:p w14:paraId="2ADAE126" w14:textId="77777777" w:rsidR="00EA1CB1" w:rsidRPr="00344DCC" w:rsidRDefault="00EA1CB1" w:rsidP="00EA1CB1">
      <w:pPr>
        <w:rPr>
          <w:ins w:id="286" w:author="Joao Vitor Andrioli de Souza" w:date="2021-03-25T21:24:00Z"/>
          <w:color w:val="FF0000"/>
          <w:sz w:val="28"/>
          <w:szCs w:val="28"/>
          <w:rPrChange w:id="287" w:author="Gustavo" w:date="2021-03-25T21:58:00Z">
            <w:rPr>
              <w:ins w:id="288" w:author="Joao Vitor Andrioli de Souza" w:date="2021-03-25T21:24:00Z"/>
              <w:sz w:val="40"/>
              <w:szCs w:val="40"/>
              <w:u w:val="single"/>
            </w:rPr>
          </w:rPrChange>
        </w:rPr>
      </w:pPr>
      <w:ins w:id="289" w:author="Joao Vitor Andrioli de Souza" w:date="2021-03-25T21:24:00Z">
        <w:r w:rsidRPr="00344DCC">
          <w:rPr>
            <w:color w:val="FF0000"/>
            <w:sz w:val="28"/>
            <w:szCs w:val="28"/>
            <w:rPrChange w:id="290" w:author="Gustavo" w:date="2021-03-25T21:58:00Z">
              <w:rPr>
                <w:sz w:val="40"/>
                <w:szCs w:val="40"/>
                <w:u w:val="single"/>
              </w:rPr>
            </w:rPrChange>
          </w:rPr>
          <w:t>2*(n+1) + 2* n + 2*(n-1) + 2*3     + 2*2 + 2*1</w:t>
        </w:r>
      </w:ins>
    </w:p>
    <w:p w14:paraId="29FC3397" w14:textId="77777777" w:rsidR="00EA1CB1" w:rsidRPr="00344DCC" w:rsidRDefault="00EA1CB1" w:rsidP="00EA1CB1">
      <w:pPr>
        <w:rPr>
          <w:ins w:id="291" w:author="Joao Vitor Andrioli de Souza" w:date="2021-03-25T21:24:00Z"/>
          <w:color w:val="FF0000"/>
          <w:sz w:val="28"/>
          <w:szCs w:val="28"/>
          <w:rPrChange w:id="292" w:author="Gustavo" w:date="2021-03-25T21:58:00Z">
            <w:rPr>
              <w:ins w:id="293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4B53F7F4" w14:textId="77777777" w:rsidR="00EA1CB1" w:rsidRPr="00344DCC" w:rsidRDefault="00EA1CB1" w:rsidP="00EA1CB1">
      <w:pPr>
        <w:rPr>
          <w:ins w:id="294" w:author="Joao Vitor Andrioli de Souza" w:date="2021-03-25T21:24:00Z"/>
          <w:color w:val="FF0000"/>
          <w:sz w:val="28"/>
          <w:szCs w:val="28"/>
          <w:rPrChange w:id="295" w:author="Gustavo" w:date="2021-03-25T21:58:00Z">
            <w:rPr>
              <w:ins w:id="296" w:author="Joao Vitor Andrioli de Souza" w:date="2021-03-25T21:24:00Z"/>
              <w:sz w:val="40"/>
              <w:szCs w:val="40"/>
              <w:u w:val="single"/>
            </w:rPr>
          </w:rPrChange>
        </w:rPr>
      </w:pPr>
      <w:ins w:id="297" w:author="Joao Vitor Andrioli de Souza" w:date="2021-03-25T21:24:00Z">
        <w:r w:rsidRPr="00344DCC">
          <w:rPr>
            <w:color w:val="FF0000"/>
            <w:sz w:val="28"/>
            <w:szCs w:val="28"/>
            <w:rPrChange w:id="298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2 + 2*(n+1) + </w:t>
        </w:r>
      </w:ins>
    </w:p>
    <w:p w14:paraId="6F5C2C25" w14:textId="77777777" w:rsidR="00EA1CB1" w:rsidRPr="00344DCC" w:rsidRDefault="00EA1CB1" w:rsidP="00EA1CB1">
      <w:pPr>
        <w:rPr>
          <w:ins w:id="299" w:author="Joao Vitor Andrioli de Souza" w:date="2021-03-25T21:24:00Z"/>
          <w:color w:val="FF0000"/>
          <w:sz w:val="28"/>
          <w:szCs w:val="28"/>
          <w:rPrChange w:id="300" w:author="Gustavo" w:date="2021-03-25T21:58:00Z">
            <w:rPr>
              <w:ins w:id="301" w:author="Joao Vitor Andrioli de Souza" w:date="2021-03-25T21:24:00Z"/>
              <w:sz w:val="40"/>
              <w:szCs w:val="40"/>
              <w:u w:val="single"/>
            </w:rPr>
          </w:rPrChange>
        </w:rPr>
      </w:pPr>
      <w:ins w:id="302" w:author="Joao Vitor Andrioli de Souza" w:date="2021-03-25T21:24:00Z">
        <w:r w:rsidRPr="00344DCC">
          <w:rPr>
            <w:color w:val="FF0000"/>
            <w:sz w:val="28"/>
            <w:szCs w:val="28"/>
            <w:rPrChange w:id="303" w:author="Gustavo" w:date="2021-03-25T21:58:00Z">
              <w:rPr>
                <w:sz w:val="40"/>
                <w:szCs w:val="40"/>
                <w:u w:val="single"/>
              </w:rPr>
            </w:rPrChange>
          </w:rPr>
          <w:lastRenderedPageBreak/>
          <w:t xml:space="preserve">4 + 2*n + </w:t>
        </w:r>
      </w:ins>
    </w:p>
    <w:p w14:paraId="3E1685D9" w14:textId="77777777" w:rsidR="00EA1CB1" w:rsidRPr="00344DCC" w:rsidRDefault="00EA1CB1" w:rsidP="00EA1CB1">
      <w:pPr>
        <w:rPr>
          <w:ins w:id="304" w:author="Joao Vitor Andrioli de Souza" w:date="2021-03-25T21:24:00Z"/>
          <w:color w:val="FF0000"/>
          <w:sz w:val="28"/>
          <w:szCs w:val="28"/>
          <w:rPrChange w:id="305" w:author="Gustavo" w:date="2021-03-25T21:58:00Z">
            <w:rPr>
              <w:ins w:id="306" w:author="Joao Vitor Andrioli de Souza" w:date="2021-03-25T21:24:00Z"/>
              <w:sz w:val="40"/>
              <w:szCs w:val="40"/>
              <w:u w:val="single"/>
            </w:rPr>
          </w:rPrChange>
        </w:rPr>
      </w:pPr>
      <w:ins w:id="307" w:author="Joao Vitor Andrioli de Souza" w:date="2021-03-25T21:24:00Z">
        <w:r w:rsidRPr="00344DCC">
          <w:rPr>
            <w:color w:val="FF0000"/>
            <w:sz w:val="28"/>
            <w:szCs w:val="28"/>
            <w:rPrChange w:id="308" w:author="Gustavo" w:date="2021-03-25T21:58:00Z">
              <w:rPr>
                <w:sz w:val="40"/>
                <w:szCs w:val="40"/>
                <w:u w:val="single"/>
              </w:rPr>
            </w:rPrChange>
          </w:rPr>
          <w:t>6 + 2*(n-1) +</w:t>
        </w:r>
      </w:ins>
    </w:p>
    <w:p w14:paraId="011999CC" w14:textId="77777777" w:rsidR="00EA1CB1" w:rsidRPr="00344DCC" w:rsidRDefault="00EA1CB1" w:rsidP="00EA1CB1">
      <w:pPr>
        <w:rPr>
          <w:ins w:id="309" w:author="Joao Vitor Andrioli de Souza" w:date="2021-03-25T21:24:00Z"/>
          <w:color w:val="FF0000"/>
          <w:sz w:val="28"/>
          <w:szCs w:val="28"/>
          <w:rPrChange w:id="310" w:author="Gustavo" w:date="2021-03-25T21:58:00Z">
            <w:rPr>
              <w:ins w:id="311" w:author="Joao Vitor Andrioli de Souza" w:date="2021-03-25T21:24:00Z"/>
              <w:sz w:val="40"/>
              <w:szCs w:val="40"/>
              <w:u w:val="single"/>
            </w:rPr>
          </w:rPrChange>
        </w:rPr>
      </w:pPr>
      <w:ins w:id="312" w:author="Joao Vitor Andrioli de Souza" w:date="2021-03-25T21:24:00Z">
        <w:r w:rsidRPr="00344DCC">
          <w:rPr>
            <w:color w:val="FF0000"/>
            <w:sz w:val="28"/>
            <w:szCs w:val="28"/>
            <w:rPrChange w:id="313" w:author="Gustavo" w:date="2021-03-25T21:58:00Z">
              <w:rPr>
                <w:sz w:val="40"/>
                <w:szCs w:val="40"/>
                <w:u w:val="single"/>
              </w:rPr>
            </w:rPrChange>
          </w:rPr>
          <w:t>6 + 2*(n-1) +</w:t>
        </w:r>
      </w:ins>
    </w:p>
    <w:p w14:paraId="4E2DD0EB" w14:textId="77777777" w:rsidR="00EA1CB1" w:rsidRPr="00344DCC" w:rsidRDefault="00EA1CB1" w:rsidP="00EA1CB1">
      <w:pPr>
        <w:rPr>
          <w:ins w:id="314" w:author="Joao Vitor Andrioli de Souza" w:date="2021-03-25T21:24:00Z"/>
          <w:color w:val="FF0000"/>
          <w:sz w:val="28"/>
          <w:szCs w:val="28"/>
          <w:rPrChange w:id="315" w:author="Gustavo" w:date="2021-03-25T21:58:00Z">
            <w:rPr>
              <w:ins w:id="316" w:author="Joao Vitor Andrioli de Souza" w:date="2021-03-25T21:24:00Z"/>
              <w:sz w:val="40"/>
              <w:szCs w:val="40"/>
              <w:u w:val="single"/>
            </w:rPr>
          </w:rPrChange>
        </w:rPr>
      </w:pPr>
      <w:ins w:id="317" w:author="Joao Vitor Andrioli de Souza" w:date="2021-03-25T21:24:00Z">
        <w:r w:rsidRPr="00344DCC">
          <w:rPr>
            <w:color w:val="FF0000"/>
            <w:sz w:val="28"/>
            <w:szCs w:val="28"/>
            <w:rPrChange w:id="318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4 + 2*n + </w:t>
        </w:r>
      </w:ins>
    </w:p>
    <w:p w14:paraId="4EB4AED9" w14:textId="77777777" w:rsidR="00EA1CB1" w:rsidRPr="00344DCC" w:rsidRDefault="00EA1CB1" w:rsidP="00EA1CB1">
      <w:pPr>
        <w:rPr>
          <w:ins w:id="319" w:author="Joao Vitor Andrioli de Souza" w:date="2021-03-25T21:24:00Z"/>
          <w:color w:val="FF0000"/>
          <w:sz w:val="28"/>
          <w:szCs w:val="28"/>
          <w:rPrChange w:id="320" w:author="Gustavo" w:date="2021-03-25T21:58:00Z">
            <w:rPr>
              <w:ins w:id="321" w:author="Joao Vitor Andrioli de Souza" w:date="2021-03-25T21:24:00Z"/>
              <w:sz w:val="40"/>
              <w:szCs w:val="40"/>
              <w:u w:val="single"/>
            </w:rPr>
          </w:rPrChange>
        </w:rPr>
      </w:pPr>
      <w:ins w:id="322" w:author="Joao Vitor Andrioli de Souza" w:date="2021-03-25T21:24:00Z">
        <w:r w:rsidRPr="00344DCC">
          <w:rPr>
            <w:color w:val="FF0000"/>
            <w:sz w:val="28"/>
            <w:szCs w:val="28"/>
            <w:rPrChange w:id="323" w:author="Gustavo" w:date="2021-03-25T21:58:00Z">
              <w:rPr>
                <w:sz w:val="40"/>
                <w:szCs w:val="40"/>
                <w:u w:val="single"/>
              </w:rPr>
            </w:rPrChange>
          </w:rPr>
          <w:t>2 + 2*(n+1)</w:t>
        </w:r>
      </w:ins>
    </w:p>
    <w:p w14:paraId="04A49A38" w14:textId="77777777" w:rsidR="00EA1CB1" w:rsidRPr="00344DCC" w:rsidRDefault="00EA1CB1" w:rsidP="00EA1CB1">
      <w:pPr>
        <w:rPr>
          <w:ins w:id="324" w:author="Joao Vitor Andrioli de Souza" w:date="2021-03-25T21:24:00Z"/>
          <w:color w:val="FF0000"/>
          <w:sz w:val="28"/>
          <w:szCs w:val="28"/>
          <w:rPrChange w:id="325" w:author="Gustavo" w:date="2021-03-25T21:58:00Z">
            <w:rPr>
              <w:ins w:id="326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39BD1296" w14:textId="77777777" w:rsidR="00EA1CB1" w:rsidRPr="00344DCC" w:rsidRDefault="00EA1CB1" w:rsidP="00EA1CB1">
      <w:pPr>
        <w:rPr>
          <w:ins w:id="327" w:author="Joao Vitor Andrioli de Souza" w:date="2021-03-25T21:24:00Z"/>
          <w:color w:val="FF0000"/>
          <w:sz w:val="28"/>
          <w:szCs w:val="28"/>
          <w:rPrChange w:id="328" w:author="Gustavo" w:date="2021-03-25T21:58:00Z">
            <w:rPr>
              <w:ins w:id="329" w:author="Joao Vitor Andrioli de Souza" w:date="2021-03-25T21:24:00Z"/>
              <w:sz w:val="40"/>
              <w:szCs w:val="40"/>
              <w:u w:val="single"/>
            </w:rPr>
          </w:rPrChange>
        </w:rPr>
      </w:pPr>
      <w:ins w:id="330" w:author="Joao Vitor Andrioli de Souza" w:date="2021-03-25T21:24:00Z">
        <w:r w:rsidRPr="00344DCC">
          <w:rPr>
            <w:color w:val="FF0000"/>
            <w:sz w:val="28"/>
            <w:szCs w:val="28"/>
            <w:rPrChange w:id="331" w:author="Gustavo" w:date="2021-03-25T21:58:00Z">
              <w:rPr>
                <w:sz w:val="40"/>
                <w:szCs w:val="40"/>
                <w:u w:val="single"/>
              </w:rPr>
            </w:rPrChange>
          </w:rPr>
          <w:t>questão:</w:t>
        </w:r>
      </w:ins>
    </w:p>
    <w:p w14:paraId="257EDFD5" w14:textId="77777777" w:rsidR="00EA1CB1" w:rsidRPr="00344DCC" w:rsidRDefault="00EA1CB1" w:rsidP="00EA1CB1">
      <w:pPr>
        <w:rPr>
          <w:ins w:id="332" w:author="Joao Vitor Andrioli de Souza" w:date="2021-03-25T21:24:00Z"/>
          <w:color w:val="FF0000"/>
          <w:sz w:val="28"/>
          <w:szCs w:val="28"/>
          <w:rPrChange w:id="333" w:author="Gustavo" w:date="2021-03-25T21:58:00Z">
            <w:rPr>
              <w:ins w:id="334" w:author="Joao Vitor Andrioli de Souza" w:date="2021-03-25T21:24:00Z"/>
              <w:sz w:val="40"/>
              <w:szCs w:val="40"/>
              <w:u w:val="single"/>
            </w:rPr>
          </w:rPrChange>
        </w:rPr>
      </w:pPr>
      <w:ins w:id="335" w:author="Joao Vitor Andrioli de Souza" w:date="2021-03-25T21:24:00Z">
        <w:r w:rsidRPr="00344DCC">
          <w:rPr>
            <w:color w:val="FF0000"/>
            <w:sz w:val="28"/>
            <w:szCs w:val="28"/>
            <w:rPrChange w:id="336" w:author="Gustavo" w:date="2021-03-25T21:58:00Z">
              <w:rPr>
                <w:sz w:val="40"/>
                <w:szCs w:val="40"/>
                <w:u w:val="single"/>
              </w:rPr>
            </w:rPrChange>
          </w:rPr>
          <w:t>2 + 2*(n+1) = 4 + 2*n = 6 + 2*(n-1)</w:t>
        </w:r>
      </w:ins>
    </w:p>
    <w:p w14:paraId="0F5DB1F8" w14:textId="77777777" w:rsidR="00EA1CB1" w:rsidRPr="00344DCC" w:rsidRDefault="00EA1CB1" w:rsidP="00EA1CB1">
      <w:pPr>
        <w:rPr>
          <w:ins w:id="337" w:author="Joao Vitor Andrioli de Souza" w:date="2021-03-25T21:24:00Z"/>
          <w:color w:val="FF0000"/>
          <w:sz w:val="28"/>
          <w:szCs w:val="28"/>
          <w:rPrChange w:id="338" w:author="Gustavo" w:date="2021-03-25T21:58:00Z">
            <w:rPr>
              <w:ins w:id="339" w:author="Joao Vitor Andrioli de Souza" w:date="2021-03-25T21:24:00Z"/>
              <w:sz w:val="40"/>
              <w:szCs w:val="40"/>
              <w:u w:val="single"/>
            </w:rPr>
          </w:rPrChange>
        </w:rPr>
      </w:pPr>
      <w:ins w:id="340" w:author="Joao Vitor Andrioli de Souza" w:date="2021-03-25T21:24:00Z">
        <w:r w:rsidRPr="00344DCC">
          <w:rPr>
            <w:color w:val="FF0000"/>
            <w:sz w:val="28"/>
            <w:szCs w:val="28"/>
            <w:rPrChange w:id="341" w:author="Gustavo" w:date="2021-03-25T21:58:00Z">
              <w:rPr>
                <w:sz w:val="40"/>
                <w:szCs w:val="40"/>
                <w:u w:val="single"/>
              </w:rPr>
            </w:rPrChange>
          </w:rPr>
          <w:t>Verdadeiro</w:t>
        </w:r>
      </w:ins>
    </w:p>
    <w:p w14:paraId="1881246E" w14:textId="77777777" w:rsidR="00EA1CB1" w:rsidRPr="00344DCC" w:rsidRDefault="00EA1CB1" w:rsidP="00EA1CB1">
      <w:pPr>
        <w:rPr>
          <w:ins w:id="342" w:author="Joao Vitor Andrioli de Souza" w:date="2021-03-25T21:24:00Z"/>
          <w:color w:val="FF0000"/>
          <w:sz w:val="28"/>
          <w:szCs w:val="28"/>
          <w:rPrChange w:id="343" w:author="Gustavo" w:date="2021-03-25T21:58:00Z">
            <w:rPr>
              <w:ins w:id="344" w:author="Joao Vitor Andrioli de Souza" w:date="2021-03-25T21:24:00Z"/>
              <w:sz w:val="40"/>
              <w:szCs w:val="40"/>
              <w:u w:val="single"/>
            </w:rPr>
          </w:rPrChange>
        </w:rPr>
      </w:pPr>
      <w:ins w:id="345" w:author="Joao Vitor Andrioli de Souza" w:date="2021-03-25T21:24:00Z">
        <w:r w:rsidRPr="00344DCC">
          <w:rPr>
            <w:color w:val="FF0000"/>
            <w:sz w:val="28"/>
            <w:szCs w:val="28"/>
            <w:rPrChange w:id="346" w:author="Gustavo" w:date="2021-03-25T21:58:00Z">
              <w:rPr>
                <w:sz w:val="40"/>
                <w:szCs w:val="40"/>
                <w:u w:val="single"/>
              </w:rPr>
            </w:rPrChange>
          </w:rPr>
          <w:t>cada posição equivale a: 2*(n+2)</w:t>
        </w:r>
      </w:ins>
    </w:p>
    <w:p w14:paraId="2D5F3F51" w14:textId="77777777" w:rsidR="00EA1CB1" w:rsidRPr="00344DCC" w:rsidRDefault="00EA1CB1" w:rsidP="00EA1CB1">
      <w:pPr>
        <w:rPr>
          <w:ins w:id="347" w:author="Joao Vitor Andrioli de Souza" w:date="2021-03-25T21:24:00Z"/>
          <w:color w:val="FF0000"/>
          <w:sz w:val="28"/>
          <w:szCs w:val="28"/>
          <w:rPrChange w:id="348" w:author="Gustavo" w:date="2021-03-25T21:58:00Z">
            <w:rPr>
              <w:ins w:id="349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3A0CD879" w14:textId="77777777" w:rsidR="00EA1CB1" w:rsidRPr="00344DCC" w:rsidRDefault="00EA1CB1" w:rsidP="00EA1CB1">
      <w:pPr>
        <w:rPr>
          <w:ins w:id="350" w:author="Joao Vitor Andrioli de Souza" w:date="2021-03-25T21:24:00Z"/>
          <w:color w:val="FF0000"/>
          <w:sz w:val="28"/>
          <w:szCs w:val="28"/>
          <w:rPrChange w:id="351" w:author="Gustavo" w:date="2021-03-25T21:58:00Z">
            <w:rPr>
              <w:ins w:id="352" w:author="Joao Vitor Andrioli de Souza" w:date="2021-03-25T21:24:00Z"/>
              <w:sz w:val="40"/>
              <w:szCs w:val="40"/>
              <w:u w:val="single"/>
            </w:rPr>
          </w:rPrChange>
        </w:rPr>
      </w:pPr>
      <w:proofErr w:type="gramStart"/>
      <w:ins w:id="353" w:author="Joao Vitor Andrioli de Souza" w:date="2021-03-25T21:24:00Z">
        <w:r w:rsidRPr="00344DCC">
          <w:rPr>
            <w:color w:val="FF0000"/>
            <w:sz w:val="28"/>
            <w:szCs w:val="28"/>
            <w:rPrChange w:id="354" w:author="Gustavo" w:date="2021-03-25T21:58:00Z">
              <w:rPr>
                <w:sz w:val="40"/>
                <w:szCs w:val="40"/>
                <w:u w:val="single"/>
              </w:rPr>
            </w:rPrChange>
          </w:rPr>
          <w:t>formula</w:t>
        </w:r>
        <w:proofErr w:type="gramEnd"/>
        <w:r w:rsidRPr="00344DCC">
          <w:rPr>
            <w:color w:val="FF0000"/>
            <w:sz w:val="28"/>
            <w:szCs w:val="28"/>
            <w:rPrChange w:id="355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 completa (divide por 2 por ter somado as 2 series):</w:t>
        </w:r>
      </w:ins>
    </w:p>
    <w:p w14:paraId="19D96FD4" w14:textId="77777777" w:rsidR="00EA1CB1" w:rsidRPr="00344DCC" w:rsidRDefault="00EA1CB1" w:rsidP="00EA1CB1">
      <w:pPr>
        <w:rPr>
          <w:ins w:id="356" w:author="Joao Vitor Andrioli de Souza" w:date="2021-03-25T21:24:00Z"/>
          <w:color w:val="FF0000"/>
          <w:sz w:val="28"/>
          <w:szCs w:val="28"/>
          <w:rPrChange w:id="357" w:author="Gustavo" w:date="2021-03-25T21:58:00Z">
            <w:rPr>
              <w:ins w:id="358" w:author="Joao Vitor Andrioli de Souza" w:date="2021-03-25T21:24:00Z"/>
              <w:sz w:val="40"/>
              <w:szCs w:val="40"/>
              <w:u w:val="single"/>
            </w:rPr>
          </w:rPrChange>
        </w:rPr>
      </w:pPr>
      <w:ins w:id="359" w:author="Joao Vitor Andrioli de Souza" w:date="2021-03-25T21:24:00Z">
        <w:r w:rsidRPr="00344DCC">
          <w:rPr>
            <w:color w:val="FF0000"/>
            <w:sz w:val="28"/>
            <w:szCs w:val="28"/>
            <w:rPrChange w:id="360" w:author="Gustavo" w:date="2021-03-25T21:58:00Z">
              <w:rPr>
                <w:sz w:val="40"/>
                <w:szCs w:val="40"/>
                <w:u w:val="single"/>
              </w:rPr>
            </w:rPrChange>
          </w:rPr>
          <w:t>((n+1)*(2*(n+2)) / 2)</w:t>
        </w:r>
      </w:ins>
    </w:p>
    <w:p w14:paraId="45A3D1A3" w14:textId="77777777" w:rsidR="00EA1CB1" w:rsidRPr="00344DCC" w:rsidRDefault="00EA1CB1" w:rsidP="00EA1CB1">
      <w:pPr>
        <w:rPr>
          <w:ins w:id="361" w:author="Joao Vitor Andrioli de Souza" w:date="2021-03-25T21:24:00Z"/>
          <w:color w:val="FF0000"/>
          <w:sz w:val="28"/>
          <w:szCs w:val="28"/>
          <w:rPrChange w:id="362" w:author="Gustavo" w:date="2021-03-25T21:58:00Z">
            <w:rPr>
              <w:ins w:id="363" w:author="Joao Vitor Andrioli de Souza" w:date="2021-03-25T21:24:00Z"/>
              <w:sz w:val="40"/>
              <w:szCs w:val="40"/>
              <w:u w:val="single"/>
            </w:rPr>
          </w:rPrChange>
        </w:rPr>
      </w:pPr>
    </w:p>
    <w:p w14:paraId="38AE27D7" w14:textId="77777777" w:rsidR="00EA1CB1" w:rsidRPr="00344DCC" w:rsidRDefault="00EA1CB1" w:rsidP="00EA1CB1">
      <w:pPr>
        <w:rPr>
          <w:ins w:id="364" w:author="Joao Vitor Andrioli de Souza" w:date="2021-03-25T21:24:00Z"/>
          <w:color w:val="FF0000"/>
          <w:sz w:val="28"/>
          <w:szCs w:val="28"/>
          <w:rPrChange w:id="365" w:author="Gustavo" w:date="2021-03-25T21:58:00Z">
            <w:rPr>
              <w:ins w:id="366" w:author="Joao Vitor Andrioli de Souza" w:date="2021-03-25T21:24:00Z"/>
              <w:sz w:val="40"/>
              <w:szCs w:val="40"/>
              <w:u w:val="single"/>
            </w:rPr>
          </w:rPrChange>
        </w:rPr>
      </w:pPr>
      <w:ins w:id="367" w:author="Joao Vitor Andrioli de Souza" w:date="2021-03-25T21:24:00Z">
        <w:r w:rsidRPr="00344DCC">
          <w:rPr>
            <w:color w:val="FF0000"/>
            <w:sz w:val="28"/>
            <w:szCs w:val="28"/>
            <w:rPrChange w:id="368" w:author="Gustavo" w:date="2021-03-25T21:58:00Z">
              <w:rPr>
                <w:sz w:val="40"/>
                <w:szCs w:val="40"/>
                <w:u w:val="single"/>
              </w:rPr>
            </w:rPrChange>
          </w:rPr>
          <w:t>Verificar se nova formula é igual a antiga: ((n+1)*(2*(n+2)) / 2) = n^2 + n + 2*(n+1)</w:t>
        </w:r>
      </w:ins>
    </w:p>
    <w:p w14:paraId="0C3B43D7" w14:textId="77777777" w:rsidR="00EA1CB1" w:rsidRPr="00344DCC" w:rsidRDefault="00EA1CB1" w:rsidP="00EA1CB1">
      <w:pPr>
        <w:rPr>
          <w:ins w:id="369" w:author="Joao Vitor Andrioli de Souza" w:date="2021-03-25T21:24:00Z"/>
          <w:color w:val="FF0000"/>
          <w:sz w:val="28"/>
          <w:szCs w:val="28"/>
          <w:rPrChange w:id="370" w:author="Gustavo" w:date="2021-03-25T21:58:00Z">
            <w:rPr>
              <w:ins w:id="371" w:author="Joao Vitor Andrioli de Souza" w:date="2021-03-25T21:24:00Z"/>
              <w:sz w:val="40"/>
              <w:szCs w:val="40"/>
              <w:u w:val="single"/>
            </w:rPr>
          </w:rPrChange>
        </w:rPr>
      </w:pPr>
      <w:ins w:id="372" w:author="Joao Vitor Andrioli de Souza" w:date="2021-03-25T21:24:00Z">
        <w:r w:rsidRPr="00344DCC">
          <w:rPr>
            <w:color w:val="FF0000"/>
            <w:sz w:val="28"/>
            <w:szCs w:val="28"/>
            <w:rPrChange w:id="373" w:author="Gustavo" w:date="2021-03-25T21:58:00Z">
              <w:rPr>
                <w:sz w:val="40"/>
                <w:szCs w:val="40"/>
                <w:u w:val="single"/>
              </w:rPr>
            </w:rPrChange>
          </w:rPr>
          <w:t>(2*(n+1)*(n+2) / 2 ) = n*(n+1) + 2*(n+1)</w:t>
        </w:r>
      </w:ins>
    </w:p>
    <w:p w14:paraId="58A655B0" w14:textId="77777777" w:rsidR="00EA1CB1" w:rsidRPr="00344DCC" w:rsidRDefault="00EA1CB1" w:rsidP="00EA1CB1">
      <w:pPr>
        <w:rPr>
          <w:ins w:id="374" w:author="Joao Vitor Andrioli de Souza" w:date="2021-03-25T21:24:00Z"/>
          <w:color w:val="FF0000"/>
          <w:sz w:val="28"/>
          <w:szCs w:val="28"/>
          <w:rPrChange w:id="375" w:author="Gustavo" w:date="2021-03-25T21:58:00Z">
            <w:rPr>
              <w:ins w:id="376" w:author="Joao Vitor Andrioli de Souza" w:date="2021-03-25T21:24:00Z"/>
              <w:sz w:val="40"/>
              <w:szCs w:val="40"/>
              <w:u w:val="single"/>
            </w:rPr>
          </w:rPrChange>
        </w:rPr>
      </w:pPr>
      <w:ins w:id="377" w:author="Joao Vitor Andrioli de Souza" w:date="2021-03-25T21:24:00Z">
        <w:r w:rsidRPr="00344DCC">
          <w:rPr>
            <w:color w:val="FF0000"/>
            <w:sz w:val="28"/>
            <w:szCs w:val="28"/>
            <w:rPrChange w:id="378" w:author="Gustavo" w:date="2021-03-25T21:58:00Z">
              <w:rPr>
                <w:sz w:val="40"/>
                <w:szCs w:val="40"/>
                <w:u w:val="single"/>
              </w:rPr>
            </w:rPrChange>
          </w:rPr>
          <w:t>(n+1)*(n+2) = n*(n+1) + 2*(n+1)</w:t>
        </w:r>
      </w:ins>
    </w:p>
    <w:p w14:paraId="00321ED4" w14:textId="77777777" w:rsidR="00EA1CB1" w:rsidRPr="00344DCC" w:rsidRDefault="00EA1CB1" w:rsidP="00EA1CB1">
      <w:pPr>
        <w:rPr>
          <w:ins w:id="379" w:author="Joao Vitor Andrioli de Souza" w:date="2021-03-25T21:24:00Z"/>
          <w:color w:val="FF0000"/>
          <w:sz w:val="28"/>
          <w:szCs w:val="28"/>
          <w:rPrChange w:id="380" w:author="Gustavo" w:date="2021-03-25T21:58:00Z">
            <w:rPr>
              <w:ins w:id="381" w:author="Joao Vitor Andrioli de Souza" w:date="2021-03-25T21:24:00Z"/>
              <w:sz w:val="40"/>
              <w:szCs w:val="40"/>
              <w:u w:val="single"/>
            </w:rPr>
          </w:rPrChange>
        </w:rPr>
      </w:pPr>
      <w:ins w:id="382" w:author="Joao Vitor Andrioli de Souza" w:date="2021-03-25T21:24:00Z">
        <w:r w:rsidRPr="00344DCC">
          <w:rPr>
            <w:color w:val="FF0000"/>
            <w:sz w:val="28"/>
            <w:szCs w:val="28"/>
            <w:rPrChange w:id="383" w:author="Gustavo" w:date="2021-03-25T21:58:00Z">
              <w:rPr>
                <w:sz w:val="40"/>
                <w:szCs w:val="40"/>
                <w:u w:val="single"/>
              </w:rPr>
            </w:rPrChange>
          </w:rPr>
          <w:t>(n+1)*(n+2) = n^2 + n + 2*(n+1)</w:t>
        </w:r>
      </w:ins>
    </w:p>
    <w:p w14:paraId="1DD54EFC" w14:textId="77777777" w:rsidR="00EA1CB1" w:rsidRPr="00344DCC" w:rsidRDefault="00EA1CB1" w:rsidP="00EA1CB1">
      <w:pPr>
        <w:rPr>
          <w:ins w:id="384" w:author="Joao Vitor Andrioli de Souza" w:date="2021-03-25T21:24:00Z"/>
          <w:color w:val="FF0000"/>
          <w:sz w:val="28"/>
          <w:szCs w:val="28"/>
          <w:rPrChange w:id="385" w:author="Gustavo" w:date="2021-03-25T21:58:00Z">
            <w:rPr>
              <w:ins w:id="386" w:author="Joao Vitor Andrioli de Souza" w:date="2021-03-25T21:24:00Z"/>
              <w:sz w:val="40"/>
              <w:szCs w:val="40"/>
              <w:u w:val="single"/>
            </w:rPr>
          </w:rPrChange>
        </w:rPr>
      </w:pPr>
      <w:ins w:id="387" w:author="Joao Vitor Andrioli de Souza" w:date="2021-03-25T21:24:00Z">
        <w:r w:rsidRPr="00344DCC">
          <w:rPr>
            <w:color w:val="FF0000"/>
            <w:sz w:val="28"/>
            <w:szCs w:val="28"/>
            <w:rPrChange w:id="388" w:author="Gustavo" w:date="2021-03-25T21:58:00Z">
              <w:rPr>
                <w:sz w:val="40"/>
                <w:szCs w:val="40"/>
                <w:u w:val="single"/>
              </w:rPr>
            </w:rPrChange>
          </w:rPr>
          <w:t>(n+1)*(n+2) = n^2 + n + 2n + 2</w:t>
        </w:r>
      </w:ins>
    </w:p>
    <w:p w14:paraId="1B43D438" w14:textId="77777777" w:rsidR="00EA1CB1" w:rsidRPr="00344DCC" w:rsidRDefault="00EA1CB1" w:rsidP="00EA1CB1">
      <w:pPr>
        <w:rPr>
          <w:ins w:id="389" w:author="Joao Vitor Andrioli de Souza" w:date="2021-03-25T21:24:00Z"/>
          <w:color w:val="FF0000"/>
          <w:sz w:val="28"/>
          <w:szCs w:val="28"/>
          <w:rPrChange w:id="390" w:author="Gustavo" w:date="2021-03-25T21:58:00Z">
            <w:rPr>
              <w:ins w:id="391" w:author="Joao Vitor Andrioli de Souza" w:date="2021-03-25T21:24:00Z"/>
              <w:sz w:val="40"/>
              <w:szCs w:val="40"/>
              <w:u w:val="single"/>
            </w:rPr>
          </w:rPrChange>
        </w:rPr>
      </w:pPr>
      <w:ins w:id="392" w:author="Joao Vitor Andrioli de Souza" w:date="2021-03-25T21:24:00Z">
        <w:r w:rsidRPr="00344DCC">
          <w:rPr>
            <w:color w:val="FF0000"/>
            <w:sz w:val="28"/>
            <w:szCs w:val="28"/>
            <w:rPrChange w:id="393" w:author="Gustavo" w:date="2021-03-25T21:58:00Z">
              <w:rPr>
                <w:sz w:val="40"/>
                <w:szCs w:val="40"/>
                <w:u w:val="single"/>
              </w:rPr>
            </w:rPrChange>
          </w:rPr>
          <w:t>n^2 + 3n + 2 = n^2 + 3n + 2</w:t>
        </w:r>
      </w:ins>
    </w:p>
    <w:p w14:paraId="4280E757" w14:textId="3E779142" w:rsidR="00312735" w:rsidRPr="00344DCC" w:rsidRDefault="00EA1CB1" w:rsidP="00EA1CB1">
      <w:pPr>
        <w:rPr>
          <w:ins w:id="394" w:author="Joao Vitor Andrioli de Souza" w:date="2021-03-25T21:24:00Z"/>
          <w:color w:val="FF0000"/>
          <w:sz w:val="28"/>
          <w:szCs w:val="28"/>
          <w:rPrChange w:id="395" w:author="Gustavo" w:date="2021-03-25T21:58:00Z">
            <w:rPr>
              <w:ins w:id="396" w:author="Joao Vitor Andrioli de Souza" w:date="2021-03-25T21:24:00Z"/>
              <w:sz w:val="40"/>
              <w:szCs w:val="40"/>
              <w:u w:val="single"/>
            </w:rPr>
          </w:rPrChange>
        </w:rPr>
      </w:pPr>
      <w:ins w:id="397" w:author="Joao Vitor Andrioli de Souza" w:date="2021-03-25T21:24:00Z">
        <w:r w:rsidRPr="00344DCC">
          <w:rPr>
            <w:color w:val="FF0000"/>
            <w:sz w:val="28"/>
            <w:szCs w:val="28"/>
            <w:rPrChange w:id="398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Caso indutivo </w:t>
        </w:r>
        <w:proofErr w:type="gramStart"/>
        <w:r w:rsidRPr="00344DCC">
          <w:rPr>
            <w:color w:val="FF0000"/>
            <w:sz w:val="28"/>
            <w:szCs w:val="28"/>
            <w:rPrChange w:id="399" w:author="Gustavo" w:date="2021-03-25T21:58:00Z">
              <w:rPr>
                <w:sz w:val="40"/>
                <w:szCs w:val="40"/>
                <w:u w:val="single"/>
              </w:rPr>
            </w:rPrChange>
          </w:rPr>
          <w:t>é Verdadeiro</w:t>
        </w:r>
        <w:proofErr w:type="gramEnd"/>
      </w:ins>
    </w:p>
    <w:p w14:paraId="0C0C6B32" w14:textId="77777777" w:rsidR="00EA1CB1" w:rsidRDefault="00EA1CB1" w:rsidP="00EA1CB1">
      <w:pPr>
        <w:rPr>
          <w:ins w:id="400" w:author="Gustavo" w:date="2021-03-25T21:17:00Z"/>
          <w:sz w:val="40"/>
          <w:szCs w:val="40"/>
          <w:u w:val="single"/>
        </w:rPr>
      </w:pPr>
    </w:p>
    <w:p w14:paraId="04D56A27" w14:textId="530A1186" w:rsidR="00312735" w:rsidRDefault="00312735" w:rsidP="00495C2B">
      <w:pPr>
        <w:rPr>
          <w:ins w:id="401" w:author="Gustavo" w:date="2021-03-25T21:17:00Z"/>
          <w:sz w:val="40"/>
          <w:szCs w:val="40"/>
          <w:u w:val="single"/>
        </w:rPr>
      </w:pPr>
      <w:ins w:id="402" w:author="Gustavo" w:date="2021-03-25T21:17:00Z">
        <w:r>
          <w:rPr>
            <w:sz w:val="40"/>
            <w:szCs w:val="40"/>
            <w:u w:val="single"/>
          </w:rPr>
          <w:t>Ex.5:</w:t>
        </w:r>
      </w:ins>
    </w:p>
    <w:p w14:paraId="444F208A" w14:textId="43303B33" w:rsidR="00312735" w:rsidRDefault="00312735" w:rsidP="00495C2B">
      <w:pPr>
        <w:rPr>
          <w:ins w:id="403" w:author="Gustavo" w:date="2021-03-25T21:17:00Z"/>
          <w:sz w:val="40"/>
          <w:szCs w:val="40"/>
          <w:u w:val="single"/>
        </w:rPr>
      </w:pPr>
      <w:ins w:id="404" w:author="Gustavo" w:date="2021-03-25T21:21:00Z">
        <w:r>
          <w:rPr>
            <w:noProof/>
            <w:sz w:val="40"/>
            <w:szCs w:val="40"/>
            <w:u w:val="single"/>
          </w:rPr>
          <w:lastRenderedPageBreak/>
          <w:drawing>
            <wp:inline distT="0" distB="0" distL="0" distR="0" wp14:anchorId="788968D6" wp14:editId="4F77D4EC">
              <wp:extent cx="5394960" cy="3040380"/>
              <wp:effectExtent l="0" t="0" r="0" b="7620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304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35F4C17" w14:textId="77777777" w:rsidR="00EA1CB1" w:rsidRPr="00344DCC" w:rsidRDefault="00EA1CB1" w:rsidP="00EA1CB1">
      <w:pPr>
        <w:rPr>
          <w:ins w:id="405" w:author="Joao Vitor Andrioli de Souza" w:date="2021-03-25T21:25:00Z"/>
          <w:color w:val="FF0000"/>
          <w:sz w:val="28"/>
          <w:szCs w:val="28"/>
          <w:rPrChange w:id="406" w:author="Gustavo" w:date="2021-03-25T21:58:00Z">
            <w:rPr>
              <w:ins w:id="407" w:author="Joao Vitor Andrioli de Souza" w:date="2021-03-25T21:25:00Z"/>
              <w:sz w:val="40"/>
              <w:szCs w:val="40"/>
              <w:u w:val="single"/>
            </w:rPr>
          </w:rPrChange>
        </w:rPr>
      </w:pPr>
      <w:ins w:id="408" w:author="Joao Vitor Andrioli de Souza" w:date="2021-03-25T21:25:00Z">
        <w:r w:rsidRPr="00344DCC">
          <w:rPr>
            <w:color w:val="FF0000"/>
            <w:sz w:val="28"/>
            <w:szCs w:val="28"/>
            <w:rPrChange w:id="409" w:author="Gustavo" w:date="2021-03-25T21:58:00Z">
              <w:rPr>
                <w:sz w:val="40"/>
                <w:szCs w:val="40"/>
                <w:u w:val="single"/>
              </w:rPr>
            </w:rPrChange>
          </w:rPr>
          <w:t>Questão 5 e 6:</w:t>
        </w:r>
      </w:ins>
    </w:p>
    <w:p w14:paraId="49F6CF51" w14:textId="77777777" w:rsidR="00EA1CB1" w:rsidRPr="00344DCC" w:rsidRDefault="00EA1CB1" w:rsidP="00EA1CB1">
      <w:pPr>
        <w:rPr>
          <w:ins w:id="410" w:author="Joao Vitor Andrioli de Souza" w:date="2021-03-25T21:25:00Z"/>
          <w:color w:val="FF0000"/>
          <w:sz w:val="28"/>
          <w:szCs w:val="28"/>
          <w:rPrChange w:id="411" w:author="Gustavo" w:date="2021-03-25T21:58:00Z">
            <w:rPr>
              <w:ins w:id="412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1C7C42C6" w14:textId="77777777" w:rsidR="00EA1CB1" w:rsidRPr="00344DCC" w:rsidRDefault="00EA1CB1" w:rsidP="00EA1CB1">
      <w:pPr>
        <w:rPr>
          <w:ins w:id="413" w:author="Joao Vitor Andrioli de Souza" w:date="2021-03-25T21:25:00Z"/>
          <w:color w:val="FF0000"/>
          <w:sz w:val="28"/>
          <w:szCs w:val="28"/>
          <w:rPrChange w:id="414" w:author="Gustavo" w:date="2021-03-25T21:58:00Z">
            <w:rPr>
              <w:ins w:id="415" w:author="Joao Vitor Andrioli de Souza" w:date="2021-03-25T21:25:00Z"/>
              <w:sz w:val="40"/>
              <w:szCs w:val="40"/>
              <w:u w:val="single"/>
            </w:rPr>
          </w:rPrChange>
        </w:rPr>
      </w:pPr>
      <w:ins w:id="416" w:author="Joao Vitor Andrioli de Souza" w:date="2021-03-25T21:25:00Z">
        <w:r w:rsidRPr="00344DCC">
          <w:rPr>
            <w:color w:val="FF0000"/>
            <w:sz w:val="28"/>
            <w:szCs w:val="28"/>
            <w:rPrChange w:id="417" w:author="Gustavo" w:date="2021-03-25T21:58:00Z">
              <w:rPr>
                <w:sz w:val="40"/>
                <w:szCs w:val="40"/>
                <w:u w:val="single"/>
              </w:rPr>
            </w:rPrChange>
          </w:rPr>
          <w:t>1/(1*2) + 1/(2*3) + 1/(3*4) + ... + 1/(n*(n+1)) = ?</w:t>
        </w:r>
      </w:ins>
    </w:p>
    <w:p w14:paraId="661A726E" w14:textId="77777777" w:rsidR="00EA1CB1" w:rsidRPr="00344DCC" w:rsidRDefault="00EA1CB1" w:rsidP="00EA1CB1">
      <w:pPr>
        <w:rPr>
          <w:ins w:id="418" w:author="Joao Vitor Andrioli de Souza" w:date="2021-03-25T21:25:00Z"/>
          <w:color w:val="FF0000"/>
          <w:sz w:val="28"/>
          <w:szCs w:val="28"/>
          <w:rPrChange w:id="419" w:author="Gustavo" w:date="2021-03-25T21:58:00Z">
            <w:rPr>
              <w:ins w:id="420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1FA4D143" w14:textId="77777777" w:rsidR="00EA1CB1" w:rsidRPr="00344DCC" w:rsidRDefault="00EA1CB1" w:rsidP="00EA1CB1">
      <w:pPr>
        <w:rPr>
          <w:ins w:id="421" w:author="Joao Vitor Andrioli de Souza" w:date="2021-03-25T21:25:00Z"/>
          <w:color w:val="FF0000"/>
          <w:sz w:val="28"/>
          <w:szCs w:val="28"/>
          <w:rPrChange w:id="422" w:author="Gustavo" w:date="2021-03-25T21:58:00Z">
            <w:rPr>
              <w:ins w:id="423" w:author="Joao Vitor Andrioli de Souza" w:date="2021-03-25T21:25:00Z"/>
              <w:sz w:val="40"/>
              <w:szCs w:val="40"/>
              <w:u w:val="single"/>
            </w:rPr>
          </w:rPrChange>
        </w:rPr>
      </w:pPr>
      <w:ins w:id="424" w:author="Joao Vitor Andrioli de Souza" w:date="2021-03-25T21:25:00Z">
        <w:r w:rsidRPr="00344DCC">
          <w:rPr>
            <w:color w:val="FF0000"/>
            <w:sz w:val="28"/>
            <w:szCs w:val="28"/>
            <w:rPrChange w:id="425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Duas etapas são necessárias: </w:t>
        </w:r>
      </w:ins>
    </w:p>
    <w:p w14:paraId="10FCAF04" w14:textId="77777777" w:rsidR="00EA1CB1" w:rsidRPr="00344DCC" w:rsidRDefault="00EA1CB1" w:rsidP="00EA1CB1">
      <w:pPr>
        <w:rPr>
          <w:ins w:id="426" w:author="Joao Vitor Andrioli de Souza" w:date="2021-03-25T21:25:00Z"/>
          <w:color w:val="FF0000"/>
          <w:sz w:val="28"/>
          <w:szCs w:val="28"/>
          <w:rPrChange w:id="427" w:author="Gustavo" w:date="2021-03-25T21:58:00Z">
            <w:rPr>
              <w:ins w:id="428" w:author="Joao Vitor Andrioli de Souza" w:date="2021-03-25T21:25:00Z"/>
              <w:sz w:val="40"/>
              <w:szCs w:val="40"/>
              <w:u w:val="single"/>
            </w:rPr>
          </w:rPrChange>
        </w:rPr>
      </w:pPr>
      <w:ins w:id="429" w:author="Joao Vitor Andrioli de Souza" w:date="2021-03-25T21:25:00Z">
        <w:r w:rsidRPr="00344DCC">
          <w:rPr>
            <w:color w:val="FF0000"/>
            <w:sz w:val="28"/>
            <w:szCs w:val="28"/>
            <w:rPrChange w:id="430" w:author="Gustavo" w:date="2021-03-25T21:58:00Z">
              <w:rPr>
                <w:sz w:val="40"/>
                <w:szCs w:val="40"/>
                <w:u w:val="single"/>
              </w:rPr>
            </w:rPrChange>
          </w:rPr>
          <w:t>encontrar a fórmula fechada para o somatório em questão;</w:t>
        </w:r>
      </w:ins>
    </w:p>
    <w:p w14:paraId="48D2DE5B" w14:textId="77777777" w:rsidR="00EA1CB1" w:rsidRPr="00344DCC" w:rsidRDefault="00EA1CB1" w:rsidP="00EA1CB1">
      <w:pPr>
        <w:rPr>
          <w:ins w:id="431" w:author="Joao Vitor Andrioli de Souza" w:date="2021-03-25T21:25:00Z"/>
          <w:color w:val="FF0000"/>
          <w:sz w:val="28"/>
          <w:szCs w:val="28"/>
          <w:rPrChange w:id="432" w:author="Gustavo" w:date="2021-03-25T21:58:00Z">
            <w:rPr>
              <w:ins w:id="433" w:author="Joao Vitor Andrioli de Souza" w:date="2021-03-25T21:25:00Z"/>
              <w:sz w:val="40"/>
              <w:szCs w:val="40"/>
              <w:u w:val="single"/>
            </w:rPr>
          </w:rPrChange>
        </w:rPr>
      </w:pPr>
      <w:ins w:id="434" w:author="Joao Vitor Andrioli de Souza" w:date="2021-03-25T21:25:00Z">
        <w:r w:rsidRPr="00344DCC">
          <w:rPr>
            <w:color w:val="FF0000"/>
            <w:sz w:val="28"/>
            <w:szCs w:val="28"/>
            <w:rPrChange w:id="435" w:author="Gustavo" w:date="2021-03-25T21:58:00Z">
              <w:rPr>
                <w:sz w:val="40"/>
                <w:szCs w:val="40"/>
                <w:u w:val="single"/>
              </w:rPr>
            </w:rPrChange>
          </w:rPr>
          <w:t>provar por indução matemática que tal é verdadeiro usando fórmula fechada encontra no item (1).</w:t>
        </w:r>
      </w:ins>
    </w:p>
    <w:p w14:paraId="5CA921D9" w14:textId="77777777" w:rsidR="00EA1CB1" w:rsidRPr="00344DCC" w:rsidRDefault="00EA1CB1" w:rsidP="00EA1CB1">
      <w:pPr>
        <w:rPr>
          <w:ins w:id="436" w:author="Joao Vitor Andrioli de Souza" w:date="2021-03-25T21:25:00Z"/>
          <w:color w:val="FF0000"/>
          <w:sz w:val="28"/>
          <w:szCs w:val="28"/>
          <w:rPrChange w:id="437" w:author="Gustavo" w:date="2021-03-25T21:58:00Z">
            <w:rPr>
              <w:ins w:id="438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5F846509" w14:textId="77777777" w:rsidR="00EA1CB1" w:rsidRPr="00344DCC" w:rsidRDefault="00EA1CB1" w:rsidP="00EA1CB1">
      <w:pPr>
        <w:rPr>
          <w:ins w:id="439" w:author="Joao Vitor Andrioli de Souza" w:date="2021-03-25T21:25:00Z"/>
          <w:color w:val="FF0000"/>
          <w:sz w:val="28"/>
          <w:szCs w:val="28"/>
          <w:rPrChange w:id="440" w:author="Gustavo" w:date="2021-03-25T21:58:00Z">
            <w:rPr>
              <w:ins w:id="441" w:author="Joao Vitor Andrioli de Souza" w:date="2021-03-25T21:25:00Z"/>
              <w:sz w:val="40"/>
              <w:szCs w:val="40"/>
              <w:u w:val="single"/>
            </w:rPr>
          </w:rPrChange>
        </w:rPr>
      </w:pPr>
      <w:proofErr w:type="gramStart"/>
      <w:ins w:id="442" w:author="Joao Vitor Andrioli de Souza" w:date="2021-03-25T21:25:00Z">
        <w:r w:rsidRPr="00344DCC">
          <w:rPr>
            <w:color w:val="FF0000"/>
            <w:sz w:val="28"/>
            <w:szCs w:val="28"/>
            <w:rPrChange w:id="443" w:author="Gustavo" w:date="2021-03-25T21:58:00Z">
              <w:rPr>
                <w:sz w:val="40"/>
                <w:szCs w:val="40"/>
                <w:u w:val="single"/>
              </w:rPr>
            </w:rPrChange>
          </w:rPr>
          <w:t>Formula</w:t>
        </w:r>
        <w:proofErr w:type="gramEnd"/>
        <w:r w:rsidRPr="00344DCC">
          <w:rPr>
            <w:color w:val="FF0000"/>
            <w:sz w:val="28"/>
            <w:szCs w:val="28"/>
            <w:rPrChange w:id="444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 fechada:</w:t>
        </w:r>
      </w:ins>
    </w:p>
    <w:p w14:paraId="7524F6FD" w14:textId="77777777" w:rsidR="00EA1CB1" w:rsidRPr="00344DCC" w:rsidRDefault="00EA1CB1" w:rsidP="00EA1CB1">
      <w:pPr>
        <w:rPr>
          <w:ins w:id="445" w:author="Joao Vitor Andrioli de Souza" w:date="2021-03-25T21:25:00Z"/>
          <w:color w:val="FF0000"/>
          <w:sz w:val="28"/>
          <w:szCs w:val="28"/>
          <w:rPrChange w:id="446" w:author="Gustavo" w:date="2021-03-25T21:58:00Z">
            <w:rPr>
              <w:ins w:id="447" w:author="Joao Vitor Andrioli de Souza" w:date="2021-03-25T21:25:00Z"/>
              <w:sz w:val="40"/>
              <w:szCs w:val="40"/>
              <w:u w:val="single"/>
            </w:rPr>
          </w:rPrChange>
        </w:rPr>
      </w:pPr>
      <w:ins w:id="448" w:author="Joao Vitor Andrioli de Souza" w:date="2021-03-25T21:25:00Z">
        <w:r w:rsidRPr="00344DCC">
          <w:rPr>
            <w:color w:val="FF0000"/>
            <w:sz w:val="28"/>
            <w:szCs w:val="28"/>
            <w:rPrChange w:id="449" w:author="Gustavo" w:date="2021-03-25T21:58:00Z">
              <w:rPr>
                <w:sz w:val="40"/>
                <w:szCs w:val="40"/>
                <w:u w:val="single"/>
              </w:rPr>
            </w:rPrChange>
          </w:rPr>
          <w:t>n/n+1</w:t>
        </w:r>
      </w:ins>
    </w:p>
    <w:p w14:paraId="26243741" w14:textId="77777777" w:rsidR="00EA1CB1" w:rsidRPr="00344DCC" w:rsidRDefault="00EA1CB1" w:rsidP="00EA1CB1">
      <w:pPr>
        <w:rPr>
          <w:ins w:id="450" w:author="Joao Vitor Andrioli de Souza" w:date="2021-03-25T21:25:00Z"/>
          <w:color w:val="FF0000"/>
          <w:sz w:val="28"/>
          <w:szCs w:val="28"/>
          <w:rPrChange w:id="451" w:author="Gustavo" w:date="2021-03-25T21:58:00Z">
            <w:rPr>
              <w:ins w:id="452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56688F74" w14:textId="77777777" w:rsidR="00EA1CB1" w:rsidRPr="00344DCC" w:rsidRDefault="00EA1CB1" w:rsidP="00EA1CB1">
      <w:pPr>
        <w:rPr>
          <w:ins w:id="453" w:author="Joao Vitor Andrioli de Souza" w:date="2021-03-25T21:25:00Z"/>
          <w:color w:val="FF0000"/>
          <w:sz w:val="28"/>
          <w:szCs w:val="28"/>
          <w:rPrChange w:id="454" w:author="Gustavo" w:date="2021-03-25T21:58:00Z">
            <w:rPr>
              <w:ins w:id="455" w:author="Joao Vitor Andrioli de Souza" w:date="2021-03-25T21:25:00Z"/>
              <w:sz w:val="40"/>
              <w:szCs w:val="40"/>
              <w:u w:val="single"/>
            </w:rPr>
          </w:rPrChange>
        </w:rPr>
      </w:pPr>
      <w:ins w:id="456" w:author="Joao Vitor Andrioli de Souza" w:date="2021-03-25T21:25:00Z">
        <w:r w:rsidRPr="00344DCC">
          <w:rPr>
            <w:color w:val="FF0000"/>
            <w:sz w:val="28"/>
            <w:szCs w:val="28"/>
            <w:rPrChange w:id="457" w:author="Gustavo" w:date="2021-03-25T21:58:00Z">
              <w:rPr>
                <w:sz w:val="40"/>
                <w:szCs w:val="40"/>
                <w:u w:val="single"/>
              </w:rPr>
            </w:rPrChange>
          </w:rPr>
          <w:t>Por Indução:</w:t>
        </w:r>
      </w:ins>
    </w:p>
    <w:p w14:paraId="045442FD" w14:textId="77777777" w:rsidR="00EA1CB1" w:rsidRPr="00344DCC" w:rsidRDefault="00EA1CB1" w:rsidP="00EA1CB1">
      <w:pPr>
        <w:rPr>
          <w:ins w:id="458" w:author="Joao Vitor Andrioli de Souza" w:date="2021-03-25T21:25:00Z"/>
          <w:color w:val="FF0000"/>
          <w:sz w:val="28"/>
          <w:szCs w:val="28"/>
          <w:rPrChange w:id="459" w:author="Gustavo" w:date="2021-03-25T21:58:00Z">
            <w:rPr>
              <w:ins w:id="460" w:author="Joao Vitor Andrioli de Souza" w:date="2021-03-25T21:25:00Z"/>
              <w:sz w:val="40"/>
              <w:szCs w:val="40"/>
              <w:u w:val="single"/>
            </w:rPr>
          </w:rPrChange>
        </w:rPr>
      </w:pPr>
      <w:ins w:id="461" w:author="Joao Vitor Andrioli de Souza" w:date="2021-03-25T21:25:00Z">
        <w:r w:rsidRPr="00344DCC">
          <w:rPr>
            <w:color w:val="FF0000"/>
            <w:sz w:val="28"/>
            <w:szCs w:val="28"/>
            <w:rPrChange w:id="462" w:author="Gustavo" w:date="2021-03-25T21:58:00Z">
              <w:rPr>
                <w:sz w:val="40"/>
                <w:szCs w:val="40"/>
                <w:u w:val="single"/>
              </w:rPr>
            </w:rPrChange>
          </w:rPr>
          <w:t>Passo base:</w:t>
        </w:r>
      </w:ins>
    </w:p>
    <w:p w14:paraId="2F9AA254" w14:textId="77777777" w:rsidR="00EA1CB1" w:rsidRPr="00344DCC" w:rsidRDefault="00EA1CB1" w:rsidP="00EA1CB1">
      <w:pPr>
        <w:rPr>
          <w:ins w:id="463" w:author="Joao Vitor Andrioli de Souza" w:date="2021-03-25T21:25:00Z"/>
          <w:color w:val="FF0000"/>
          <w:sz w:val="28"/>
          <w:szCs w:val="28"/>
          <w:rPrChange w:id="464" w:author="Gustavo" w:date="2021-03-25T21:58:00Z">
            <w:rPr>
              <w:ins w:id="465" w:author="Joao Vitor Andrioli de Souza" w:date="2021-03-25T21:25:00Z"/>
              <w:sz w:val="40"/>
              <w:szCs w:val="40"/>
              <w:u w:val="single"/>
            </w:rPr>
          </w:rPrChange>
        </w:rPr>
      </w:pPr>
      <w:ins w:id="466" w:author="Joao Vitor Andrioli de Souza" w:date="2021-03-25T21:25:00Z">
        <w:r w:rsidRPr="00344DCC">
          <w:rPr>
            <w:color w:val="FF0000"/>
            <w:sz w:val="28"/>
            <w:szCs w:val="28"/>
            <w:rPrChange w:id="467" w:author="Gustavo" w:date="2021-03-25T21:58:00Z">
              <w:rPr>
                <w:sz w:val="40"/>
                <w:szCs w:val="40"/>
                <w:u w:val="single"/>
              </w:rPr>
            </w:rPrChange>
          </w:rPr>
          <w:t>1/(n*(n+1)) = n/n+1</w:t>
        </w:r>
      </w:ins>
    </w:p>
    <w:p w14:paraId="5A522FC1" w14:textId="77777777" w:rsidR="00EA1CB1" w:rsidRPr="00344DCC" w:rsidRDefault="00EA1CB1" w:rsidP="00EA1CB1">
      <w:pPr>
        <w:rPr>
          <w:ins w:id="468" w:author="Joao Vitor Andrioli de Souza" w:date="2021-03-25T21:25:00Z"/>
          <w:color w:val="FF0000"/>
          <w:sz w:val="28"/>
          <w:szCs w:val="28"/>
          <w:rPrChange w:id="469" w:author="Gustavo" w:date="2021-03-25T21:58:00Z">
            <w:rPr>
              <w:ins w:id="470" w:author="Joao Vitor Andrioli de Souza" w:date="2021-03-25T21:25:00Z"/>
              <w:sz w:val="40"/>
              <w:szCs w:val="40"/>
              <w:u w:val="single"/>
            </w:rPr>
          </w:rPrChange>
        </w:rPr>
      </w:pPr>
      <w:ins w:id="471" w:author="Joao Vitor Andrioli de Souza" w:date="2021-03-25T21:25:00Z">
        <w:r w:rsidRPr="00344DCC">
          <w:rPr>
            <w:color w:val="FF0000"/>
            <w:sz w:val="28"/>
            <w:szCs w:val="28"/>
            <w:rPrChange w:id="472" w:author="Gustavo" w:date="2021-03-25T21:58:00Z">
              <w:rPr>
                <w:sz w:val="40"/>
                <w:szCs w:val="40"/>
                <w:u w:val="single"/>
              </w:rPr>
            </w:rPrChange>
          </w:rPr>
          <w:t>1/(1*2) = 1/(1+1) = 1/2</w:t>
        </w:r>
      </w:ins>
    </w:p>
    <w:p w14:paraId="1DFEE4A5" w14:textId="77777777" w:rsidR="00EA1CB1" w:rsidRPr="00344DCC" w:rsidRDefault="00EA1CB1" w:rsidP="00EA1CB1">
      <w:pPr>
        <w:rPr>
          <w:ins w:id="473" w:author="Joao Vitor Andrioli de Souza" w:date="2021-03-25T21:25:00Z"/>
          <w:color w:val="FF0000"/>
          <w:sz w:val="28"/>
          <w:szCs w:val="28"/>
          <w:rPrChange w:id="474" w:author="Gustavo" w:date="2021-03-25T21:58:00Z">
            <w:rPr>
              <w:ins w:id="475" w:author="Joao Vitor Andrioli de Souza" w:date="2021-03-25T21:25:00Z"/>
              <w:sz w:val="40"/>
              <w:szCs w:val="40"/>
              <w:u w:val="single"/>
            </w:rPr>
          </w:rPrChange>
        </w:rPr>
      </w:pPr>
      <w:ins w:id="476" w:author="Joao Vitor Andrioli de Souza" w:date="2021-03-25T21:25:00Z">
        <w:r w:rsidRPr="00344DCC">
          <w:rPr>
            <w:color w:val="FF0000"/>
            <w:sz w:val="28"/>
            <w:szCs w:val="28"/>
            <w:rPrChange w:id="477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Caso base </w:t>
        </w:r>
        <w:proofErr w:type="gramStart"/>
        <w:r w:rsidRPr="00344DCC">
          <w:rPr>
            <w:color w:val="FF0000"/>
            <w:sz w:val="28"/>
            <w:szCs w:val="28"/>
            <w:rPrChange w:id="478" w:author="Gustavo" w:date="2021-03-25T21:58:00Z">
              <w:rPr>
                <w:sz w:val="40"/>
                <w:szCs w:val="40"/>
                <w:u w:val="single"/>
              </w:rPr>
            </w:rPrChange>
          </w:rPr>
          <w:t>é Verdadeiro</w:t>
        </w:r>
        <w:proofErr w:type="gramEnd"/>
      </w:ins>
    </w:p>
    <w:p w14:paraId="56964623" w14:textId="77777777" w:rsidR="00EA1CB1" w:rsidRPr="00344DCC" w:rsidRDefault="00EA1CB1" w:rsidP="00EA1CB1">
      <w:pPr>
        <w:rPr>
          <w:ins w:id="479" w:author="Joao Vitor Andrioli de Souza" w:date="2021-03-25T21:25:00Z"/>
          <w:color w:val="FF0000"/>
          <w:sz w:val="28"/>
          <w:szCs w:val="28"/>
          <w:rPrChange w:id="480" w:author="Gustavo" w:date="2021-03-25T21:58:00Z">
            <w:rPr>
              <w:ins w:id="481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5E0D8F65" w14:textId="77777777" w:rsidR="00EA1CB1" w:rsidRPr="00344DCC" w:rsidRDefault="00EA1CB1" w:rsidP="00EA1CB1">
      <w:pPr>
        <w:rPr>
          <w:ins w:id="482" w:author="Joao Vitor Andrioli de Souza" w:date="2021-03-25T21:25:00Z"/>
          <w:color w:val="FF0000"/>
          <w:sz w:val="28"/>
          <w:szCs w:val="28"/>
          <w:rPrChange w:id="483" w:author="Gustavo" w:date="2021-03-25T21:58:00Z">
            <w:rPr>
              <w:ins w:id="484" w:author="Joao Vitor Andrioli de Souza" w:date="2021-03-25T21:25:00Z"/>
              <w:sz w:val="40"/>
              <w:szCs w:val="40"/>
              <w:u w:val="single"/>
            </w:rPr>
          </w:rPrChange>
        </w:rPr>
      </w:pPr>
      <w:ins w:id="485" w:author="Joao Vitor Andrioli de Souza" w:date="2021-03-25T21:25:00Z">
        <w:r w:rsidRPr="00344DCC">
          <w:rPr>
            <w:color w:val="FF0000"/>
            <w:sz w:val="28"/>
            <w:szCs w:val="28"/>
            <w:rPrChange w:id="486" w:author="Gustavo" w:date="2021-03-25T21:58:00Z">
              <w:rPr>
                <w:sz w:val="40"/>
                <w:szCs w:val="40"/>
                <w:u w:val="single"/>
              </w:rPr>
            </w:rPrChange>
          </w:rPr>
          <w:t>Passo indutivo:</w:t>
        </w:r>
      </w:ins>
    </w:p>
    <w:p w14:paraId="4942F7FF" w14:textId="77777777" w:rsidR="00EA1CB1" w:rsidRPr="00344DCC" w:rsidRDefault="00EA1CB1" w:rsidP="00EA1CB1">
      <w:pPr>
        <w:rPr>
          <w:ins w:id="487" w:author="Joao Vitor Andrioli de Souza" w:date="2021-03-25T21:25:00Z"/>
          <w:color w:val="FF0000"/>
          <w:sz w:val="28"/>
          <w:szCs w:val="28"/>
          <w:rPrChange w:id="488" w:author="Gustavo" w:date="2021-03-25T21:58:00Z">
            <w:rPr>
              <w:ins w:id="489" w:author="Joao Vitor Andrioli de Souza" w:date="2021-03-25T21:25:00Z"/>
              <w:sz w:val="40"/>
              <w:szCs w:val="40"/>
              <w:u w:val="single"/>
            </w:rPr>
          </w:rPrChange>
        </w:rPr>
      </w:pPr>
      <w:ins w:id="490" w:author="Joao Vitor Andrioli de Souza" w:date="2021-03-25T21:25:00Z">
        <w:r w:rsidRPr="00344DCC">
          <w:rPr>
            <w:color w:val="FF0000"/>
            <w:sz w:val="28"/>
            <w:szCs w:val="28"/>
            <w:rPrChange w:id="491" w:author="Gustavo" w:date="2021-03-25T21:58:00Z">
              <w:rPr>
                <w:sz w:val="40"/>
                <w:szCs w:val="40"/>
                <w:u w:val="single"/>
              </w:rPr>
            </w:rPrChange>
          </w:rPr>
          <w:t>se a fórmula é verdadeira para n = k, k ≥ 1 então deve ser verdadeira para n = k+1.</w:t>
        </w:r>
      </w:ins>
    </w:p>
    <w:p w14:paraId="2930D777" w14:textId="77777777" w:rsidR="00EA1CB1" w:rsidRPr="00344DCC" w:rsidRDefault="00EA1CB1" w:rsidP="00EA1CB1">
      <w:pPr>
        <w:rPr>
          <w:ins w:id="492" w:author="Joao Vitor Andrioli de Souza" w:date="2021-03-25T21:25:00Z"/>
          <w:color w:val="FF0000"/>
          <w:sz w:val="28"/>
          <w:szCs w:val="28"/>
          <w:rPrChange w:id="493" w:author="Gustavo" w:date="2021-03-25T21:58:00Z">
            <w:rPr>
              <w:ins w:id="494" w:author="Joao Vitor Andrioli de Souza" w:date="2021-03-25T21:25:00Z"/>
              <w:sz w:val="40"/>
              <w:szCs w:val="40"/>
              <w:u w:val="single"/>
            </w:rPr>
          </w:rPrChange>
        </w:rPr>
      </w:pPr>
      <w:ins w:id="495" w:author="Joao Vitor Andrioli de Souza" w:date="2021-03-25T21:25:00Z">
        <w:r w:rsidRPr="00344DCC">
          <w:rPr>
            <w:color w:val="FF0000"/>
            <w:sz w:val="28"/>
            <w:szCs w:val="28"/>
            <w:rPrChange w:id="496" w:author="Gustavo" w:date="2021-03-25T21:58:00Z">
              <w:rPr>
                <w:sz w:val="40"/>
                <w:szCs w:val="40"/>
                <w:u w:val="single"/>
              </w:rPr>
            </w:rPrChange>
          </w:rPr>
          <w:t>n/n+1 + 1/((n+1)*(n+2)) = n+1/n+2</w:t>
        </w:r>
      </w:ins>
    </w:p>
    <w:p w14:paraId="51C6C44D" w14:textId="77777777" w:rsidR="00EA1CB1" w:rsidRPr="00344DCC" w:rsidRDefault="00EA1CB1" w:rsidP="00EA1CB1">
      <w:pPr>
        <w:rPr>
          <w:ins w:id="497" w:author="Joao Vitor Andrioli de Souza" w:date="2021-03-25T21:25:00Z"/>
          <w:color w:val="FF0000"/>
          <w:sz w:val="28"/>
          <w:szCs w:val="28"/>
          <w:rPrChange w:id="498" w:author="Gustavo" w:date="2021-03-25T21:58:00Z">
            <w:rPr>
              <w:ins w:id="499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5165902B" w14:textId="77777777" w:rsidR="00EA1CB1" w:rsidRPr="00344DCC" w:rsidRDefault="00EA1CB1" w:rsidP="00EA1CB1">
      <w:pPr>
        <w:rPr>
          <w:ins w:id="500" w:author="Joao Vitor Andrioli de Souza" w:date="2021-03-25T21:25:00Z"/>
          <w:color w:val="FF0000"/>
          <w:sz w:val="28"/>
          <w:szCs w:val="28"/>
          <w:rPrChange w:id="501" w:author="Gustavo" w:date="2021-03-25T21:58:00Z">
            <w:rPr>
              <w:ins w:id="502" w:author="Joao Vitor Andrioli de Souza" w:date="2021-03-25T21:25:00Z"/>
              <w:sz w:val="40"/>
              <w:szCs w:val="40"/>
              <w:u w:val="single"/>
            </w:rPr>
          </w:rPrChange>
        </w:rPr>
      </w:pPr>
      <w:ins w:id="503" w:author="Joao Vitor Andrioli de Souza" w:date="2021-03-25T21:25:00Z">
        <w:r w:rsidRPr="00344DCC">
          <w:rPr>
            <w:color w:val="FF0000"/>
            <w:sz w:val="28"/>
            <w:szCs w:val="28"/>
            <w:rPrChange w:id="504" w:author="Gustavo" w:date="2021-03-25T21:58:00Z">
              <w:rPr>
                <w:sz w:val="40"/>
                <w:szCs w:val="40"/>
                <w:u w:val="single"/>
              </w:rPr>
            </w:rPrChange>
          </w:rPr>
          <w:t>normalização no lado esquerdo:</w:t>
        </w:r>
      </w:ins>
    </w:p>
    <w:p w14:paraId="4058A56D" w14:textId="77777777" w:rsidR="00EA1CB1" w:rsidRPr="00344DCC" w:rsidRDefault="00EA1CB1" w:rsidP="00EA1CB1">
      <w:pPr>
        <w:rPr>
          <w:ins w:id="505" w:author="Joao Vitor Andrioli de Souza" w:date="2021-03-25T21:25:00Z"/>
          <w:color w:val="FF0000"/>
          <w:sz w:val="28"/>
          <w:szCs w:val="28"/>
          <w:rPrChange w:id="506" w:author="Gustavo" w:date="2021-03-25T21:58:00Z">
            <w:rPr>
              <w:ins w:id="507" w:author="Joao Vitor Andrioli de Souza" w:date="2021-03-25T21:25:00Z"/>
              <w:sz w:val="40"/>
              <w:szCs w:val="40"/>
              <w:u w:val="single"/>
            </w:rPr>
          </w:rPrChange>
        </w:rPr>
      </w:pPr>
      <w:ins w:id="508" w:author="Joao Vitor Andrioli de Souza" w:date="2021-03-25T21:25:00Z">
        <w:r w:rsidRPr="00344DCC">
          <w:rPr>
            <w:color w:val="FF0000"/>
            <w:sz w:val="28"/>
            <w:szCs w:val="28"/>
            <w:rPrChange w:id="509" w:author="Gustavo" w:date="2021-03-25T21:58:00Z">
              <w:rPr>
                <w:sz w:val="40"/>
                <w:szCs w:val="40"/>
                <w:u w:val="single"/>
              </w:rPr>
            </w:rPrChange>
          </w:rPr>
          <w:t>n/n+1 + 1/((n+1)*(n+2)) = (n*(n+2)+1)/((n+1)*(n+2))</w:t>
        </w:r>
      </w:ins>
    </w:p>
    <w:p w14:paraId="23CF1E57" w14:textId="77777777" w:rsidR="00EA1CB1" w:rsidRPr="00344DCC" w:rsidRDefault="00EA1CB1" w:rsidP="00EA1CB1">
      <w:pPr>
        <w:rPr>
          <w:ins w:id="510" w:author="Joao Vitor Andrioli de Souza" w:date="2021-03-25T21:25:00Z"/>
          <w:color w:val="FF0000"/>
          <w:sz w:val="28"/>
          <w:szCs w:val="28"/>
          <w:rPrChange w:id="511" w:author="Gustavo" w:date="2021-03-25T21:58:00Z">
            <w:rPr>
              <w:ins w:id="512" w:author="Joao Vitor Andrioli de Souza" w:date="2021-03-25T21:25:00Z"/>
              <w:sz w:val="40"/>
              <w:szCs w:val="40"/>
              <w:u w:val="single"/>
            </w:rPr>
          </w:rPrChange>
        </w:rPr>
      </w:pPr>
      <w:ins w:id="513" w:author="Joao Vitor Andrioli de Souza" w:date="2021-03-25T21:25:00Z">
        <w:r w:rsidRPr="00344DCC">
          <w:rPr>
            <w:color w:val="FF0000"/>
            <w:sz w:val="28"/>
            <w:szCs w:val="28"/>
            <w:rPrChange w:id="514" w:author="Gustavo" w:date="2021-03-25T21:58:00Z">
              <w:rPr>
                <w:sz w:val="40"/>
                <w:szCs w:val="40"/>
                <w:u w:val="single"/>
              </w:rPr>
            </w:rPrChange>
          </w:rPr>
          <w:t>(n*(n+2)+1)/(n+1)*(n+2) = (n^2 + 2n + 1)/((n+1)*(n+2))</w:t>
        </w:r>
      </w:ins>
    </w:p>
    <w:p w14:paraId="5BCBBDFB" w14:textId="77777777" w:rsidR="00EA1CB1" w:rsidRPr="00344DCC" w:rsidRDefault="00EA1CB1" w:rsidP="00EA1CB1">
      <w:pPr>
        <w:rPr>
          <w:ins w:id="515" w:author="Joao Vitor Andrioli de Souza" w:date="2021-03-25T21:25:00Z"/>
          <w:color w:val="FF0000"/>
          <w:sz w:val="28"/>
          <w:szCs w:val="28"/>
          <w:rPrChange w:id="516" w:author="Gustavo" w:date="2021-03-25T21:58:00Z">
            <w:rPr>
              <w:ins w:id="517" w:author="Joao Vitor Andrioli de Souza" w:date="2021-03-25T21:25:00Z"/>
              <w:sz w:val="40"/>
              <w:szCs w:val="40"/>
              <w:u w:val="single"/>
            </w:rPr>
          </w:rPrChange>
        </w:rPr>
      </w:pPr>
      <w:ins w:id="518" w:author="Joao Vitor Andrioli de Souza" w:date="2021-03-25T21:25:00Z">
        <w:r w:rsidRPr="00344DCC">
          <w:rPr>
            <w:color w:val="FF0000"/>
            <w:sz w:val="28"/>
            <w:szCs w:val="28"/>
            <w:rPrChange w:id="519" w:author="Gustavo" w:date="2021-03-25T21:58:00Z">
              <w:rPr>
                <w:sz w:val="40"/>
                <w:szCs w:val="40"/>
                <w:u w:val="single"/>
              </w:rPr>
            </w:rPrChange>
          </w:rPr>
          <w:t>(n^2 + 2n + 1)/((n+1)*(n+2)) = (n+1)^2/((n+1)*(n+2))</w:t>
        </w:r>
      </w:ins>
    </w:p>
    <w:p w14:paraId="32441FE0" w14:textId="77777777" w:rsidR="00EA1CB1" w:rsidRPr="00344DCC" w:rsidRDefault="00EA1CB1" w:rsidP="00EA1CB1">
      <w:pPr>
        <w:rPr>
          <w:ins w:id="520" w:author="Joao Vitor Andrioli de Souza" w:date="2021-03-25T21:25:00Z"/>
          <w:color w:val="FF0000"/>
          <w:sz w:val="28"/>
          <w:szCs w:val="28"/>
          <w:rPrChange w:id="521" w:author="Gustavo" w:date="2021-03-25T21:58:00Z">
            <w:rPr>
              <w:ins w:id="522" w:author="Joao Vitor Andrioli de Souza" w:date="2021-03-25T21:25:00Z"/>
              <w:sz w:val="40"/>
              <w:szCs w:val="40"/>
              <w:u w:val="single"/>
            </w:rPr>
          </w:rPrChange>
        </w:rPr>
      </w:pPr>
      <w:ins w:id="523" w:author="Joao Vitor Andrioli de Souza" w:date="2021-03-25T21:25:00Z">
        <w:r w:rsidRPr="00344DCC">
          <w:rPr>
            <w:color w:val="FF0000"/>
            <w:sz w:val="28"/>
            <w:szCs w:val="28"/>
            <w:rPrChange w:id="524" w:author="Gustavo" w:date="2021-03-25T21:58:00Z">
              <w:rPr>
                <w:sz w:val="40"/>
                <w:szCs w:val="40"/>
                <w:u w:val="single"/>
              </w:rPr>
            </w:rPrChange>
          </w:rPr>
          <w:t>Cortar (n+1) de cima e de baixo:</w:t>
        </w:r>
      </w:ins>
    </w:p>
    <w:p w14:paraId="7A87981B" w14:textId="77777777" w:rsidR="00EA1CB1" w:rsidRPr="00344DCC" w:rsidRDefault="00EA1CB1" w:rsidP="00EA1CB1">
      <w:pPr>
        <w:rPr>
          <w:ins w:id="525" w:author="Joao Vitor Andrioli de Souza" w:date="2021-03-25T21:25:00Z"/>
          <w:color w:val="FF0000"/>
          <w:sz w:val="28"/>
          <w:szCs w:val="28"/>
          <w:rPrChange w:id="526" w:author="Gustavo" w:date="2021-03-25T21:58:00Z">
            <w:rPr>
              <w:ins w:id="527" w:author="Joao Vitor Andrioli de Souza" w:date="2021-03-25T21:25:00Z"/>
              <w:sz w:val="40"/>
              <w:szCs w:val="40"/>
              <w:u w:val="single"/>
            </w:rPr>
          </w:rPrChange>
        </w:rPr>
      </w:pPr>
      <w:ins w:id="528" w:author="Joao Vitor Andrioli de Souza" w:date="2021-03-25T21:25:00Z">
        <w:r w:rsidRPr="00344DCC">
          <w:rPr>
            <w:color w:val="FF0000"/>
            <w:sz w:val="28"/>
            <w:szCs w:val="28"/>
            <w:rPrChange w:id="529" w:author="Gustavo" w:date="2021-03-25T21:58:00Z">
              <w:rPr>
                <w:sz w:val="40"/>
                <w:szCs w:val="40"/>
                <w:u w:val="single"/>
              </w:rPr>
            </w:rPrChange>
          </w:rPr>
          <w:t>(n+1)^2/((n+1)*(n+2)) = (n+1)/(n+2)</w:t>
        </w:r>
      </w:ins>
    </w:p>
    <w:p w14:paraId="3EE34BCE" w14:textId="77777777" w:rsidR="00EA1CB1" w:rsidRPr="00344DCC" w:rsidRDefault="00EA1CB1" w:rsidP="00EA1CB1">
      <w:pPr>
        <w:rPr>
          <w:ins w:id="530" w:author="Joao Vitor Andrioli de Souza" w:date="2021-03-25T21:25:00Z"/>
          <w:color w:val="FF0000"/>
          <w:sz w:val="28"/>
          <w:szCs w:val="28"/>
          <w:rPrChange w:id="531" w:author="Gustavo" w:date="2021-03-25T21:58:00Z">
            <w:rPr>
              <w:ins w:id="532" w:author="Joao Vitor Andrioli de Souza" w:date="2021-03-25T21:25:00Z"/>
              <w:sz w:val="40"/>
              <w:szCs w:val="40"/>
              <w:u w:val="single"/>
            </w:rPr>
          </w:rPrChange>
        </w:rPr>
      </w:pPr>
    </w:p>
    <w:p w14:paraId="30DFEB63" w14:textId="77777777" w:rsidR="00EA1CB1" w:rsidRPr="00344DCC" w:rsidRDefault="00EA1CB1" w:rsidP="00EA1CB1">
      <w:pPr>
        <w:rPr>
          <w:ins w:id="533" w:author="Joao Vitor Andrioli de Souza" w:date="2021-03-25T21:25:00Z"/>
          <w:color w:val="FF0000"/>
          <w:sz w:val="28"/>
          <w:szCs w:val="28"/>
          <w:rPrChange w:id="534" w:author="Gustavo" w:date="2021-03-25T21:58:00Z">
            <w:rPr>
              <w:ins w:id="535" w:author="Joao Vitor Andrioli de Souza" w:date="2021-03-25T21:25:00Z"/>
              <w:sz w:val="40"/>
              <w:szCs w:val="40"/>
              <w:u w:val="single"/>
            </w:rPr>
          </w:rPrChange>
        </w:rPr>
      </w:pPr>
      <w:ins w:id="536" w:author="Joao Vitor Andrioli de Souza" w:date="2021-03-25T21:25:00Z">
        <w:r w:rsidRPr="00344DCC">
          <w:rPr>
            <w:color w:val="FF0000"/>
            <w:sz w:val="28"/>
            <w:szCs w:val="28"/>
            <w:rPrChange w:id="537" w:author="Gustavo" w:date="2021-03-25T21:58:00Z">
              <w:rPr>
                <w:sz w:val="40"/>
                <w:szCs w:val="40"/>
                <w:u w:val="single"/>
              </w:rPr>
            </w:rPrChange>
          </w:rPr>
          <w:t>(n+1)/(n+2) = n+1/n+2</w:t>
        </w:r>
      </w:ins>
    </w:p>
    <w:p w14:paraId="66BFD8B9" w14:textId="68EA256B" w:rsidR="00EA1CB1" w:rsidRPr="00344DCC" w:rsidRDefault="00EA1CB1" w:rsidP="00EA1CB1">
      <w:pPr>
        <w:rPr>
          <w:ins w:id="538" w:author="Joao Vitor Andrioli de Souza" w:date="2021-03-25T21:25:00Z"/>
          <w:color w:val="FF0000"/>
          <w:sz w:val="28"/>
          <w:szCs w:val="28"/>
          <w:rPrChange w:id="539" w:author="Gustavo" w:date="2021-03-25T21:58:00Z">
            <w:rPr>
              <w:ins w:id="540" w:author="Joao Vitor Andrioli de Souza" w:date="2021-03-25T21:25:00Z"/>
              <w:sz w:val="40"/>
              <w:szCs w:val="40"/>
              <w:u w:val="single"/>
            </w:rPr>
          </w:rPrChange>
        </w:rPr>
      </w:pPr>
      <w:ins w:id="541" w:author="Joao Vitor Andrioli de Souza" w:date="2021-03-25T21:25:00Z">
        <w:r w:rsidRPr="00344DCC">
          <w:rPr>
            <w:color w:val="FF0000"/>
            <w:sz w:val="28"/>
            <w:szCs w:val="28"/>
            <w:rPrChange w:id="542" w:author="Gustavo" w:date="2021-03-25T21:58:00Z">
              <w:rPr>
                <w:sz w:val="40"/>
                <w:szCs w:val="40"/>
                <w:u w:val="single"/>
              </w:rPr>
            </w:rPrChange>
          </w:rPr>
          <w:t xml:space="preserve">Caso indutivo </w:t>
        </w:r>
        <w:proofErr w:type="gramStart"/>
        <w:r w:rsidRPr="00344DCC">
          <w:rPr>
            <w:color w:val="FF0000"/>
            <w:sz w:val="28"/>
            <w:szCs w:val="28"/>
            <w:rPrChange w:id="543" w:author="Gustavo" w:date="2021-03-25T21:58:00Z">
              <w:rPr>
                <w:sz w:val="40"/>
                <w:szCs w:val="40"/>
                <w:u w:val="single"/>
              </w:rPr>
            </w:rPrChange>
          </w:rPr>
          <w:t>é Verdadeiro</w:t>
        </w:r>
        <w:proofErr w:type="gramEnd"/>
      </w:ins>
    </w:p>
    <w:p w14:paraId="2F906F86" w14:textId="537904F3" w:rsidR="00312735" w:rsidRDefault="00312735" w:rsidP="00495C2B">
      <w:pPr>
        <w:rPr>
          <w:ins w:id="544" w:author="Gustavo" w:date="2021-03-25T21:17:00Z"/>
          <w:sz w:val="40"/>
          <w:szCs w:val="40"/>
          <w:u w:val="single"/>
        </w:rPr>
      </w:pPr>
      <w:ins w:id="545" w:author="Gustavo" w:date="2021-03-25T21:17:00Z">
        <w:r>
          <w:rPr>
            <w:sz w:val="40"/>
            <w:szCs w:val="40"/>
            <w:u w:val="single"/>
          </w:rPr>
          <w:t>Ex.6:</w:t>
        </w:r>
      </w:ins>
      <w:ins w:id="546" w:author="Gustavo" w:date="2021-03-25T21:21:00Z">
        <w:r>
          <w:rPr>
            <w:noProof/>
            <w:sz w:val="40"/>
            <w:szCs w:val="40"/>
            <w:u w:val="single"/>
          </w:rPr>
          <w:drawing>
            <wp:inline distT="0" distB="0" distL="0" distR="0" wp14:anchorId="4568E1DD" wp14:editId="643F862C">
              <wp:extent cx="5394960" cy="3489960"/>
              <wp:effectExtent l="0" t="0" r="0" b="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3489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1BA072" w14:textId="51458D73" w:rsidR="00312735" w:rsidRPr="00344DCC" w:rsidRDefault="00DC2F53" w:rsidP="00495C2B">
      <w:pPr>
        <w:rPr>
          <w:ins w:id="547" w:author="Gustavo" w:date="2021-03-25T21:17:00Z"/>
          <w:color w:val="FF0000"/>
          <w:sz w:val="40"/>
          <w:szCs w:val="40"/>
          <w:rPrChange w:id="548" w:author="Gustavo" w:date="2021-03-25T21:58:00Z">
            <w:rPr>
              <w:ins w:id="549" w:author="Gustavo" w:date="2021-03-25T21:17:00Z"/>
              <w:sz w:val="40"/>
              <w:szCs w:val="40"/>
              <w:u w:val="single"/>
            </w:rPr>
          </w:rPrChange>
        </w:rPr>
      </w:pPr>
      <w:ins w:id="550" w:author="Joao Vitor Andrioli de Souza" w:date="2021-03-25T21:34:00Z">
        <w:r w:rsidRPr="00344DCC">
          <w:rPr>
            <w:color w:val="FF0000"/>
            <w:sz w:val="40"/>
            <w:szCs w:val="40"/>
            <w:u w:val="single"/>
            <w:rPrChange w:id="551" w:author="Gustavo" w:date="2021-03-25T21:58:00Z">
              <w:rPr>
                <w:sz w:val="40"/>
                <w:szCs w:val="40"/>
                <w:u w:val="single"/>
              </w:rPr>
            </w:rPrChange>
          </w:rPr>
          <w:lastRenderedPageBreak/>
          <w:t>Respondido na questão 5!</w:t>
        </w:r>
      </w:ins>
    </w:p>
    <w:p w14:paraId="10612365" w14:textId="6C857427" w:rsidR="00312735" w:rsidRDefault="00312735" w:rsidP="00495C2B">
      <w:pPr>
        <w:rPr>
          <w:ins w:id="552" w:author="Gustavo" w:date="2021-03-25T21:21:00Z"/>
          <w:sz w:val="40"/>
          <w:szCs w:val="40"/>
          <w:u w:val="single"/>
        </w:rPr>
      </w:pPr>
      <w:ins w:id="553" w:author="Gustavo" w:date="2021-03-25T21:17:00Z">
        <w:r>
          <w:rPr>
            <w:sz w:val="40"/>
            <w:szCs w:val="40"/>
            <w:u w:val="single"/>
          </w:rPr>
          <w:t>Ex.7:</w:t>
        </w:r>
      </w:ins>
    </w:p>
    <w:p w14:paraId="56C60044" w14:textId="1E87395E" w:rsidR="00312735" w:rsidRDefault="00312735" w:rsidP="00495C2B">
      <w:pPr>
        <w:rPr>
          <w:ins w:id="554" w:author="Gustavo" w:date="2021-03-25T21:17:00Z"/>
          <w:sz w:val="40"/>
          <w:szCs w:val="40"/>
          <w:u w:val="single"/>
        </w:rPr>
      </w:pPr>
      <w:ins w:id="555" w:author="Gustavo" w:date="2021-03-25T21:21:00Z">
        <w:r>
          <w:rPr>
            <w:noProof/>
            <w:sz w:val="40"/>
            <w:szCs w:val="40"/>
            <w:u w:val="single"/>
          </w:rPr>
          <w:drawing>
            <wp:inline distT="0" distB="0" distL="0" distR="0" wp14:anchorId="1FD9A0A6" wp14:editId="0979BE53">
              <wp:extent cx="5234940" cy="3787140"/>
              <wp:effectExtent l="0" t="0" r="3810" b="381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4940" cy="3787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BED680E" w14:textId="06DB0C81" w:rsidR="00312735" w:rsidRPr="00495C2B" w:rsidRDefault="00312735">
      <w:pPr>
        <w:rPr>
          <w:sz w:val="40"/>
          <w:szCs w:val="40"/>
          <w:u w:val="single"/>
          <w:rPrChange w:id="556" w:author="Gustavo" w:date="2021-03-25T21:17:00Z">
            <w:rPr>
              <w:sz w:val="40"/>
              <w:szCs w:val="40"/>
            </w:rPr>
          </w:rPrChange>
        </w:rPr>
      </w:pPr>
      <w:ins w:id="557" w:author="Gustavo" w:date="2021-03-25T21:18:00Z">
        <w:r>
          <w:rPr>
            <w:noProof/>
            <w:sz w:val="40"/>
            <w:szCs w:val="40"/>
            <w:u w:val="single"/>
          </w:rPr>
          <w:lastRenderedPageBreak/>
          <w:drawing>
            <wp:inline distT="0" distB="0" distL="0" distR="0" wp14:anchorId="4A05C1CA" wp14:editId="45A93174">
              <wp:extent cx="5394960" cy="7178040"/>
              <wp:effectExtent l="0" t="0" r="0" b="381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717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312735" w:rsidRPr="00495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ao Vitor Andrioli de Souza">
    <w15:presenceInfo w15:providerId="None" w15:userId="Joao Vitor Andrioli de Souza"/>
  </w15:person>
  <w15:person w15:author="Gustavo">
    <w15:presenceInfo w15:providerId="None" w15:userId="Gusta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2B"/>
    <w:rsid w:val="00312735"/>
    <w:rsid w:val="00321683"/>
    <w:rsid w:val="00344DCC"/>
    <w:rsid w:val="00351CCE"/>
    <w:rsid w:val="00495C2B"/>
    <w:rsid w:val="00DC2F53"/>
    <w:rsid w:val="00E5414F"/>
    <w:rsid w:val="00E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7943"/>
  <w15:chartTrackingRefBased/>
  <w15:docId w15:val="{D286CC42-F27D-4765-B79C-5201398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6</cp:revision>
  <dcterms:created xsi:type="dcterms:W3CDTF">2021-03-26T00:15:00Z</dcterms:created>
  <dcterms:modified xsi:type="dcterms:W3CDTF">2021-03-26T00:58:00Z</dcterms:modified>
</cp:coreProperties>
</file>